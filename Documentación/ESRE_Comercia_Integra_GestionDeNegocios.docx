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D8C" w:rsidRDefault="00DB43D6" w:rsidP="00741B6D">
      <w:r>
        <w:rPr>
          <w:noProof/>
          <w:lang w:eastAsia="es-UY"/>
        </w:rPr>
        <w:pict>
          <v:rect id="Rectangle 2" o:spid="_x0000_s1026" style="position:absolute;left:0;text-align:left;margin-left:81.5pt;margin-top:-49.25pt;width:412.45pt;height:798.7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" fillcolor="#737373" strokecolor="white" strokeweight="1pt">
            <v:shadow color="#d8d8d8" offset="3pt,3pt"/>
            <v:textbox inset="18pt,108pt,36pt">
              <w:txbxContent>
                <w:p w:rsidR="00F3701D" w:rsidRPr="00F0637B" w:rsidRDefault="00F3701D" w:rsidP="00EF6C20">
                  <w:pPr>
                    <w:jc w:val="left"/>
                    <w:rPr>
                      <w:color w:val="FFFFFF"/>
                      <w:sz w:val="80"/>
                      <w:szCs w:val="80"/>
                    </w:rPr>
                  </w:pPr>
                  <w:r>
                    <w:rPr>
                      <w:color w:val="FFFFFF"/>
                      <w:sz w:val="80"/>
                      <w:szCs w:val="80"/>
                    </w:rPr>
                    <w:t>Comercia</w:t>
                  </w:r>
                </w:p>
                <w:p w:rsidR="00F3701D" w:rsidRPr="006530C1" w:rsidRDefault="00F3701D">
                  <w:pPr>
                    <w:rPr>
                      <w:color w:val="FFFFFF"/>
                      <w:sz w:val="38"/>
                      <w:szCs w:val="38"/>
                    </w:rPr>
                  </w:pPr>
                  <w:r w:rsidRPr="006530C1">
                    <w:rPr>
                      <w:color w:val="FFFFFF"/>
                      <w:sz w:val="38"/>
                      <w:szCs w:val="38"/>
                    </w:rPr>
                    <w:t xml:space="preserve">Especificación de Requerimientos </w:t>
                  </w:r>
                  <w:r>
                    <w:rPr>
                      <w:color w:val="FFFFFF"/>
                      <w:sz w:val="38"/>
                      <w:szCs w:val="38"/>
                    </w:rPr>
                    <w:t xml:space="preserve">Mínima </w:t>
                  </w:r>
                  <w:r w:rsidRPr="006530C1">
                    <w:rPr>
                      <w:color w:val="FFFFFF"/>
                      <w:sz w:val="38"/>
                      <w:szCs w:val="38"/>
                    </w:rPr>
                    <w:t>de</w:t>
                  </w:r>
                  <w:r>
                    <w:rPr>
                      <w:color w:val="FFFFFF"/>
                      <w:sz w:val="38"/>
                      <w:szCs w:val="38"/>
                    </w:rPr>
                    <w:t xml:space="preserve"> Integra – Sistema de Gestión de Negocios.</w:t>
                  </w:r>
                </w:p>
                <w:p w:rsidR="00F3701D" w:rsidRPr="00F0637B" w:rsidRDefault="00F3701D">
                  <w:pPr>
                    <w:rPr>
                      <w:color w:val="FFFFFF"/>
                    </w:rPr>
                  </w:pPr>
                </w:p>
                <w:p w:rsidR="00F3701D" w:rsidRPr="00AF17F5" w:rsidRDefault="00F3701D" w:rsidP="00AF17F5">
                  <w:pPr>
                    <w:rPr>
                      <w:color w:val="FFFFFF"/>
                      <w:szCs w:val="22"/>
                    </w:rPr>
                  </w:pPr>
                  <w:r w:rsidRPr="00AF17F5">
                    <w:rPr>
                      <w:color w:val="FFFFFF"/>
                      <w:szCs w:val="22"/>
                    </w:rPr>
                    <w:t xml:space="preserve">El presente documento contiene </w:t>
                  </w:r>
                  <w:r>
                    <w:rPr>
                      <w:color w:val="FFFFFF"/>
                      <w:szCs w:val="22"/>
                    </w:rPr>
                    <w:t>la Especificación de Requerimientos de Integra, un Sistema de Gestión de Negocios</w:t>
                  </w:r>
                  <w:r w:rsidRPr="00AF17F5">
                    <w:rPr>
                      <w:color w:val="FFFFFF"/>
                      <w:szCs w:val="22"/>
                    </w:rPr>
                    <w:t>.</w:t>
                  </w:r>
                  <w:r>
                    <w:rPr>
                      <w:color w:val="FFFFFF"/>
                      <w:szCs w:val="22"/>
                    </w:rPr>
                    <w:t xml:space="preserve"> En el mismo se encuentra la descripción resumida de algunos de los casos de uso del sistema de software.</w:t>
                  </w:r>
                </w:p>
                <w:p w:rsidR="00F3701D" w:rsidRPr="00F0637B" w:rsidRDefault="00F3701D">
                  <w:pPr>
                    <w:rPr>
                      <w:color w:val="FFFFFF"/>
                    </w:rPr>
                  </w:pPr>
                </w:p>
              </w:txbxContent>
            </v:textbox>
            <w10:anchorlock/>
          </v:rect>
        </w:pict>
      </w:r>
      <w:r>
        <w:rPr>
          <w:noProof/>
          <w:lang w:eastAsia="es-UY"/>
        </w:rPr>
        <w:pict>
          <v:rect id="Rectangle 3" o:spid="_x0000_s1036" style="position:absolute;left:0;text-align:left;margin-left:-69.65pt;margin-top:-49.25pt;width:563.6pt;height:798.7pt;z-index:2516556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" fillcolor="#f79646 [3209]" strokecolor="#f2f2f2 [3041]" strokeweight="3pt">
            <v:shadow on="t" color="#974706 [1609]" opacity=".5" offset="1pt"/>
            <w10:anchorlock/>
          </v:rect>
        </w:pict>
      </w:r>
      <w:r>
        <w:rPr>
          <w:noProof/>
          <w:lang w:eastAsia="es-UY"/>
        </w:rPr>
        <w:pict>
          <v:rect id="Rectangle 4" o:spid="_x0000_s1027" style="position:absolute;left:0;text-align:left;margin-left:45.65pt;margin-top:-49.25pt;width:76.05pt;height:80.7pt;flip:x;z-index:251658752;visibility:visibl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" fillcolor="#4f81bd [3204]" strokecolor="#f2f2f2 [3041]" strokeweight="3pt">
            <v:shadow on="t" color="#205867 [1608]" opacity=".5" offset="1pt"/>
            <v:textbox>
              <w:txbxContent>
                <w:p w:rsidR="00F3701D" w:rsidRPr="00F0637B" w:rsidRDefault="00F3701D">
                  <w:pPr>
                    <w:jc w:val="center"/>
                    <w:rPr>
                      <w:color w:val="FFFFFF"/>
                      <w:sz w:val="48"/>
                      <w:szCs w:val="48"/>
                    </w:rPr>
                  </w:pPr>
                  <w:r>
                    <w:rPr>
                      <w:color w:val="FFFFFF"/>
                      <w:sz w:val="52"/>
                      <w:szCs w:val="52"/>
                      <w:lang w:val="en-US"/>
                    </w:rPr>
                    <w:t>2012</w:t>
                  </w:r>
                </w:p>
              </w:txbxContent>
            </v:textbox>
            <w10:anchorlock/>
          </v:rect>
        </w:pict>
      </w:r>
    </w:p>
    <w:p w:rsidR="00C44D8C" w:rsidRDefault="00C44D8C" w:rsidP="00741B6D"/>
    <w:p w:rsidR="00C44D8C" w:rsidRDefault="00DB43D6" w:rsidP="00741B6D">
      <w:pPr>
        <w:rPr>
          <w:b/>
          <w:bCs/>
          <w:lang w:val="en-US"/>
        </w:rPr>
      </w:pPr>
      <w:r w:rsidRPr="00DB43D6">
        <w:rPr>
          <w:noProof/>
          <w:lang w:eastAsia="es-UY"/>
        </w:rPr>
        <w:pict>
          <v:rect id="Rectangle 5" o:spid="_x0000_s1028" style="position:absolute;left:0;text-align:left;margin-left:90.35pt;margin-top:656.95pt;width:395.95pt;height:24.4pt;flip:y;z-index:251659776;visibility:visibl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" filled="f" stroked="f" strokecolor="white" strokeweight="1pt">
            <v:fill opacity="52428f"/>
            <v:textbox inset=",0,,0">
              <w:txbxContent>
                <w:p w:rsidR="00F3701D" w:rsidRPr="00F0637B" w:rsidRDefault="00F3701D">
                  <w:pPr>
                    <w:jc w:val="right"/>
                    <w:rPr>
                      <w:color w:val="FFFFFF"/>
                    </w:rPr>
                  </w:pPr>
                  <w:r>
                    <w:rPr>
                      <w:color w:val="FFFFFF"/>
                    </w:rPr>
                    <w:t>Ingeniería de Software 2 -</w:t>
                  </w:r>
                  <w:r w:rsidRPr="00F0637B">
                    <w:rPr>
                      <w:color w:val="FFFFFF"/>
                    </w:rPr>
                    <w:t xml:space="preserve"> Universidad ORT Uruguay</w:t>
                  </w:r>
                </w:p>
              </w:txbxContent>
            </v:textbox>
            <w10:anchorlock/>
          </v:rect>
        </w:pict>
      </w:r>
      <w:r w:rsidRPr="00DB43D6">
        <w:rPr>
          <w:noProof/>
          <w:lang w:eastAsia="es-UY"/>
        </w:rPr>
        <w:pict>
          <v:group id="Group 6" o:spid="_x0000_s1033" style="position:absolute;left:0;text-align:left;margin-left:-69.65pt;margin-top:60.3pt;width:152.05pt;height:322.6pt;z-index:251656704" coordorigin="308,3641" coordsize="3041,6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">
            <v:rect id="Rectangle 7" o:spid="_x0000_s1035" style="position:absolute;left:1829;top:6867;width:1520;height:1613;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OyjcQA&#10;AADaAAAADwAAAGRycy9kb3ducmV2LnhtbESPQUvDQBSE70L/w/IK3uwmPVSJ3ZbSKvUggjUHj8/s&#10;axKafZvuPpv4711B6HGYmW+Y5Xp0nbpQiK1nA/ksA0VcedtybaD8eL57ABUF2WLnmQz8UIT1anKz&#10;xML6gd/pcpBaJQjHAg00In2hdawachhnvidO3tEHh5JkqLUNOCS46/Q8yxbaYctpocGetg1Vp8O3&#10;MxCG3Vv+dL6XxVc5fu4lP21e96Uxt9Nx8whKaJRr+L/9Yg3M4e9KugF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Dso3EAAAA2gAAAA8AAAAAAAAAAAAAAAAAmAIAAGRycy9k&#10;b3ducmV2LnhtbFBLBQYAAAAABAAEAPUAAACJAwAAAAA=&#10;" fillcolor="#4bacc6 [3208]" strokecolor="#f2f2f2 [3041]" strokeweight="3pt">
              <v:fill opacity="52428f"/>
              <v:shadow on="t" color="#205867 [1608]" opacity=".5" offset="1pt"/>
            </v:rect>
            <v:rect id="Rectangle 8" o:spid="_x0000_s1034" style="position:absolute;left:1829;top:5254;width:1520;height:1613;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9FjMQA&#10;AADaAAAADwAAAGRycy9kb3ducmV2LnhtbESPQWsCMRSE74X+h/AK3mq2FURWo5SCaA9Su+rB2+vm&#10;udl287Ikcd3+e1MQPA4z8w0zW/S2ER35UDtW8DLMQBCXTtdcKdjvls8TECEia2wck4I/CrCYPz7M&#10;MNfuwl/UFbESCcIhRwUmxjaXMpSGLIaha4mTd3LeYkzSV1J7vCS4beRrlo2lxZrTgsGW3g2Vv8XZ&#10;KujceLuuCn/++fhejQ5H2nyejFZq8NS/TUFE6uM9fGuvtYIR/F9JN0D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fRYzEAAAA2gAAAA8AAAAAAAAAAAAAAAAAmAIAAGRycy9k&#10;b3ducmV2LnhtbFBLBQYAAAAABAAEAPUAAACJAwAAAAA=&#10;" fillcolor="#8db3e2" strokecolor="white" strokeweight="1pt">
              <v:fill opacity="32896f"/>
              <v:shadow color="#d8d8d8" offset="3pt,3pt"/>
            </v:rect>
            <v:rect id="Rectangle 9" o:spid="_x0000_s1029" style="position:absolute;left:308;top:5254;width:1521;height:1613;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aPYsQA&#10;AADaAAAADwAAAGRycy9kb3ducmV2LnhtbESPQUvDQBSE74L/YXmCN7uJSC2x21JapR5EaJuDx9fs&#10;axKafRt3n038964geBxm5htmvhxdpy4UYuvZQD7JQBFX3rZcGygPL3czUFGQLXaeycA3RVgurq/m&#10;WFg/8I4ue6lVgnAs0EAj0hdax6ohh3Hie+LknXxwKEmGWtuAQ4K7Tt9n2VQ7bDktNNjTuqHqvP9y&#10;BsKwec+fPx9leizHj63k59XbtjTm9mZcPYESGuU//Nd+tQYe4PdKugF6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mj2LEAAAA2gAAAA8AAAAAAAAAAAAAAAAAmAIAAGRycy9k&#10;b3ducmV2LnhtbFBLBQYAAAAABAAEAPUAAACJAwAAAAA=&#10;" fillcolor="#4bacc6 [3208]" strokecolor="#f2f2f2 [3041]" strokeweight="3pt">
              <v:fill opacity="52428f"/>
              <v:shadow on="t" color="#205867 [1608]" opacity=".5" offset="1pt"/>
            </v:rect>
            <v:rect id="Rectangle 10" o:spid="_x0000_s1030" style="position:absolute;left:308;top:3641;width:1521;height:1613;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p4Y8QA&#10;AADaAAAADwAAAGRycy9kb3ducmV2LnhtbESPQWsCMRSE74X+h/AKvdWsloqsRpGC1B6K7aoHb8/N&#10;c7N287IkcV3/fVMo9DjMzDfMbNHbRnTkQ+1YwXCQgSAuna65UrDbrp4mIEJE1tg4JgU3CrCY39/N&#10;MNfuyl/UFbESCcIhRwUmxjaXMpSGLIaBa4mTd3LeYkzSV1J7vCa4beQoy8bSYs1pwWBLr4bK7+Ji&#10;FXRu/LmuCn85vx/fnvcH+ticjFbq8aFfTkFE6uN/+K+91gpe4PdKugF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6eGPEAAAA2gAAAA8AAAAAAAAAAAAAAAAAmAIAAGRycy9k&#10;b3ducmV2LnhtbFBLBQYAAAAABAAEAPUAAACJAwAAAAA=&#10;" fillcolor="#8db3e2" strokecolor="white" strokeweight="1pt">
              <v:fill opacity="32896f"/>
              <v:shadow color="#d8d8d8" offset="3pt,3pt"/>
            </v:rect>
            <v:rect id="Rectangle 11" o:spid="_x0000_s1031" style="position:absolute;left:308;top:6867;width:1521;height:1613;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jmFMQA&#10;AADaAAAADwAAAGRycy9kb3ducmV2LnhtbESPQWsCMRSE70L/Q3hCb5rVwlK2RilC0R6Kdtseenvd&#10;PDdbNy9LEtf135tCweMwM98wi9VgW9GTD41jBbNpBoK4crrhWsHnx8vkEUSIyBpbx6TgQgFWy7vR&#10;AgvtzvxOfRlrkSAcClRgYuwKKUNlyGKYuo44eQfnLcYkfS21x3OC21bOsyyXFhtOCwY7WhuqjuXJ&#10;Kuhdvt/WpT/9vv5sHr6+6W13MFqp+/Hw/AQi0hBv4f/2VivI4e9Kug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o5hTEAAAA2gAAAA8AAAAAAAAAAAAAAAAAmAIAAGRycy9k&#10;b3ducmV2LnhtbFBLBQYAAAAABAAEAPUAAACJAwAAAAA=&#10;" fillcolor="#8db3e2" strokecolor="white" strokeweight="1pt">
              <v:fill opacity="32896f"/>
              <v:shadow color="#d8d8d8" offset="3pt,3pt"/>
            </v:rect>
            <v:rect id="Rectangle 12" o:spid="_x0000_s1032" style="position:absolute;left:1829;top:8480;width:1520;height:1613;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Dj8QA&#10;AADaAAAADwAAAGRycy9kb3ducmV2LnhtbESPQWsCMRSE74X+h/AKvdWsFqysRpGC1B6K7aoHb8/N&#10;c7N287Ikcd3+e1Mo9DjMzDfMbNHbRnTkQ+1YwXCQgSAuna65UrDbrp4mIEJE1tg4JgU/FGAxv7+b&#10;Ya7dlb+oK2IlEoRDjgpMjG0uZSgNWQwD1xIn7+S8xZikr6T2eE1w28hRlo2lxZrTgsGWXg2V38XF&#10;Kujc+HNdFf5yfj++Pe8P9LE5Ga3U40O/nIKI1Mf/8F97rRW8wO+VdAP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kQ4/EAAAA2gAAAA8AAAAAAAAAAAAAAAAAmAIAAGRycy9k&#10;b3ducmV2LnhtbFBLBQYAAAAABAAEAPUAAACJAwAAAAA=&#10;" fillcolor="#8db3e2" strokecolor="white" strokeweight="1pt">
              <v:fill opacity="32896f"/>
              <v:shadow color="#d8d8d8" offset="3pt,3pt"/>
            </v:rect>
            <w10:anchorlock/>
          </v:group>
        </w:pict>
      </w:r>
      <w:r w:rsidR="00C44D8C">
        <w:rPr>
          <w:b/>
          <w:bCs/>
          <w:lang w:val="en-US"/>
        </w:rPr>
        <w:br w:type="page"/>
      </w:r>
    </w:p>
    <w:p w:rsidR="00C44D8C" w:rsidRDefault="00C44D8C" w:rsidP="00AF17F5">
      <w:pPr>
        <w:pStyle w:val="Ttulo1"/>
        <w:jc w:val="center"/>
      </w:pPr>
      <w:bookmarkStart w:id="0" w:name="_Toc326368334"/>
      <w:r>
        <w:lastRenderedPageBreak/>
        <w:t>Índice</w:t>
      </w:r>
      <w:bookmarkEnd w:id="0"/>
    </w:p>
    <w:p w:rsidR="00E8271E" w:rsidRDefault="00DB43D6">
      <w:pPr>
        <w:pStyle w:val="TDC1"/>
        <w:tabs>
          <w:tab w:val="right" w:leader="dot" w:pos="8494"/>
        </w:tabs>
        <w:rPr>
          <w:rFonts w:asciiTheme="minorHAnsi" w:eastAsiaTheme="minorEastAsia" w:hAnsiTheme="minorHAnsi" w:cstheme="minorBidi"/>
          <w:noProof/>
          <w:sz w:val="22"/>
          <w:szCs w:val="22"/>
          <w:lang w:eastAsia="es-UY"/>
        </w:rPr>
      </w:pPr>
      <w:r w:rsidRPr="00DB43D6">
        <w:fldChar w:fldCharType="begin"/>
      </w:r>
      <w:r w:rsidR="004E7592">
        <w:instrText xml:space="preserve"> TOC \o "1-3" \h \z \u </w:instrText>
      </w:r>
      <w:r w:rsidRPr="00DB43D6">
        <w:fldChar w:fldCharType="separate"/>
      </w:r>
      <w:hyperlink w:anchor="_Toc326368334" w:history="1">
        <w:r w:rsidR="00E8271E" w:rsidRPr="00700663">
          <w:rPr>
            <w:rStyle w:val="Hipervnculo"/>
            <w:noProof/>
          </w:rPr>
          <w:t>Índice</w:t>
        </w:r>
        <w:r w:rsidR="00E8271E">
          <w:rPr>
            <w:noProof/>
            <w:webHidden/>
          </w:rPr>
          <w:tab/>
        </w:r>
        <w:r>
          <w:rPr>
            <w:noProof/>
            <w:webHidden/>
          </w:rPr>
          <w:fldChar w:fldCharType="begin"/>
        </w:r>
        <w:r w:rsidR="00E8271E">
          <w:rPr>
            <w:noProof/>
            <w:webHidden/>
          </w:rPr>
          <w:instrText xml:space="preserve"> PAGEREF _Toc326368334 \h </w:instrText>
        </w:r>
        <w:r>
          <w:rPr>
            <w:noProof/>
            <w:webHidden/>
          </w:rPr>
        </w:r>
        <w:r>
          <w:rPr>
            <w:noProof/>
            <w:webHidden/>
          </w:rPr>
          <w:fldChar w:fldCharType="separate"/>
        </w:r>
        <w:r w:rsidR="005D5658">
          <w:rPr>
            <w:noProof/>
            <w:webHidden/>
          </w:rPr>
          <w:t>2</w:t>
        </w:r>
        <w:r>
          <w:rPr>
            <w:noProof/>
            <w:webHidden/>
          </w:rPr>
          <w:fldChar w:fldCharType="end"/>
        </w:r>
      </w:hyperlink>
    </w:p>
    <w:p w:rsidR="00E8271E" w:rsidRDefault="00DB43D6">
      <w:pPr>
        <w:pStyle w:val="TDC1"/>
        <w:tabs>
          <w:tab w:val="right" w:leader="dot" w:pos="8494"/>
        </w:tabs>
        <w:rPr>
          <w:rFonts w:asciiTheme="minorHAnsi" w:eastAsiaTheme="minorEastAsia" w:hAnsiTheme="minorHAnsi" w:cstheme="minorBidi"/>
          <w:noProof/>
          <w:sz w:val="22"/>
          <w:szCs w:val="22"/>
          <w:lang w:eastAsia="es-UY"/>
        </w:rPr>
      </w:pPr>
      <w:hyperlink w:anchor="_Toc326368335" w:history="1">
        <w:r w:rsidR="00E8271E" w:rsidRPr="00700663">
          <w:rPr>
            <w:rStyle w:val="Hipervnculo"/>
            <w:noProof/>
          </w:rPr>
          <w:t>Introducción</w:t>
        </w:r>
        <w:r w:rsidR="00E8271E">
          <w:rPr>
            <w:noProof/>
            <w:webHidden/>
          </w:rPr>
          <w:tab/>
        </w:r>
        <w:r>
          <w:rPr>
            <w:noProof/>
            <w:webHidden/>
          </w:rPr>
          <w:fldChar w:fldCharType="begin"/>
        </w:r>
        <w:r w:rsidR="00E8271E">
          <w:rPr>
            <w:noProof/>
            <w:webHidden/>
          </w:rPr>
          <w:instrText xml:space="preserve"> PAGEREF _Toc326368335 \h </w:instrText>
        </w:r>
        <w:r>
          <w:rPr>
            <w:noProof/>
            <w:webHidden/>
          </w:rPr>
        </w:r>
        <w:r>
          <w:rPr>
            <w:noProof/>
            <w:webHidden/>
          </w:rPr>
          <w:fldChar w:fldCharType="separate"/>
        </w:r>
        <w:r w:rsidR="005D5658">
          <w:rPr>
            <w:noProof/>
            <w:webHidden/>
          </w:rPr>
          <w:t>3</w:t>
        </w:r>
        <w:r>
          <w:rPr>
            <w:noProof/>
            <w:webHidden/>
          </w:rPr>
          <w:fldChar w:fldCharType="end"/>
        </w:r>
      </w:hyperlink>
    </w:p>
    <w:p w:rsidR="00E8271E" w:rsidRDefault="00DB43D6">
      <w:pPr>
        <w:pStyle w:val="TDC2"/>
        <w:tabs>
          <w:tab w:val="right" w:leader="dot" w:pos="8494"/>
        </w:tabs>
        <w:rPr>
          <w:rFonts w:asciiTheme="minorHAnsi" w:eastAsiaTheme="minorEastAsia" w:hAnsiTheme="minorHAnsi" w:cstheme="minorBidi"/>
          <w:noProof/>
          <w:sz w:val="22"/>
          <w:szCs w:val="22"/>
          <w:lang w:eastAsia="es-UY"/>
        </w:rPr>
      </w:pPr>
      <w:hyperlink w:anchor="_Toc326368336" w:history="1">
        <w:r w:rsidR="00E8271E" w:rsidRPr="00700663">
          <w:rPr>
            <w:rStyle w:val="Hipervnculo"/>
            <w:noProof/>
          </w:rPr>
          <w:t>Identificación</w:t>
        </w:r>
        <w:r w:rsidR="00E8271E">
          <w:rPr>
            <w:noProof/>
            <w:webHidden/>
          </w:rPr>
          <w:tab/>
        </w:r>
        <w:r>
          <w:rPr>
            <w:noProof/>
            <w:webHidden/>
          </w:rPr>
          <w:fldChar w:fldCharType="begin"/>
        </w:r>
        <w:r w:rsidR="00E8271E">
          <w:rPr>
            <w:noProof/>
            <w:webHidden/>
          </w:rPr>
          <w:instrText xml:space="preserve"> PAGEREF _Toc326368336 \h </w:instrText>
        </w:r>
        <w:r>
          <w:rPr>
            <w:noProof/>
            <w:webHidden/>
          </w:rPr>
        </w:r>
        <w:r>
          <w:rPr>
            <w:noProof/>
            <w:webHidden/>
          </w:rPr>
          <w:fldChar w:fldCharType="separate"/>
        </w:r>
        <w:r w:rsidR="005D5658">
          <w:rPr>
            <w:noProof/>
            <w:webHidden/>
          </w:rPr>
          <w:t>3</w:t>
        </w:r>
        <w:r>
          <w:rPr>
            <w:noProof/>
            <w:webHidden/>
          </w:rPr>
          <w:fldChar w:fldCharType="end"/>
        </w:r>
      </w:hyperlink>
    </w:p>
    <w:p w:rsidR="00E8271E" w:rsidRDefault="00DB43D6">
      <w:pPr>
        <w:pStyle w:val="TDC2"/>
        <w:tabs>
          <w:tab w:val="right" w:leader="dot" w:pos="8494"/>
        </w:tabs>
        <w:rPr>
          <w:rFonts w:asciiTheme="minorHAnsi" w:eastAsiaTheme="minorEastAsia" w:hAnsiTheme="minorHAnsi" w:cstheme="minorBidi"/>
          <w:noProof/>
          <w:sz w:val="22"/>
          <w:szCs w:val="22"/>
          <w:lang w:eastAsia="es-UY"/>
        </w:rPr>
      </w:pPr>
      <w:hyperlink w:anchor="_Toc326368337" w:history="1">
        <w:r w:rsidR="00E8271E" w:rsidRPr="00700663">
          <w:rPr>
            <w:rStyle w:val="Hipervnculo"/>
            <w:noProof/>
          </w:rPr>
          <w:t>Propósito del ESRE</w:t>
        </w:r>
        <w:r w:rsidR="00E8271E">
          <w:rPr>
            <w:noProof/>
            <w:webHidden/>
          </w:rPr>
          <w:tab/>
        </w:r>
        <w:r>
          <w:rPr>
            <w:noProof/>
            <w:webHidden/>
          </w:rPr>
          <w:fldChar w:fldCharType="begin"/>
        </w:r>
        <w:r w:rsidR="00E8271E">
          <w:rPr>
            <w:noProof/>
            <w:webHidden/>
          </w:rPr>
          <w:instrText xml:space="preserve"> PAGEREF _Toc326368337 \h </w:instrText>
        </w:r>
        <w:r>
          <w:rPr>
            <w:noProof/>
            <w:webHidden/>
          </w:rPr>
        </w:r>
        <w:r>
          <w:rPr>
            <w:noProof/>
            <w:webHidden/>
          </w:rPr>
          <w:fldChar w:fldCharType="separate"/>
        </w:r>
        <w:r w:rsidR="005D5658">
          <w:rPr>
            <w:noProof/>
            <w:webHidden/>
          </w:rPr>
          <w:t>3</w:t>
        </w:r>
        <w:r>
          <w:rPr>
            <w:noProof/>
            <w:webHidden/>
          </w:rPr>
          <w:fldChar w:fldCharType="end"/>
        </w:r>
      </w:hyperlink>
    </w:p>
    <w:p w:rsidR="00E8271E" w:rsidRDefault="00DB43D6">
      <w:pPr>
        <w:pStyle w:val="TDC2"/>
        <w:tabs>
          <w:tab w:val="right" w:leader="dot" w:pos="8494"/>
        </w:tabs>
        <w:rPr>
          <w:rFonts w:asciiTheme="minorHAnsi" w:eastAsiaTheme="minorEastAsia" w:hAnsiTheme="minorHAnsi" w:cstheme="minorBidi"/>
          <w:noProof/>
          <w:sz w:val="22"/>
          <w:szCs w:val="22"/>
          <w:lang w:eastAsia="es-UY"/>
        </w:rPr>
      </w:pPr>
      <w:hyperlink w:anchor="_Toc326368338" w:history="1">
        <w:r w:rsidR="00E8271E" w:rsidRPr="00700663">
          <w:rPr>
            <w:rStyle w:val="Hipervnculo"/>
            <w:noProof/>
          </w:rPr>
          <w:t>Glosario</w:t>
        </w:r>
        <w:r w:rsidR="00E8271E">
          <w:rPr>
            <w:noProof/>
            <w:webHidden/>
          </w:rPr>
          <w:tab/>
        </w:r>
        <w:r>
          <w:rPr>
            <w:noProof/>
            <w:webHidden/>
          </w:rPr>
          <w:fldChar w:fldCharType="begin"/>
        </w:r>
        <w:r w:rsidR="00E8271E">
          <w:rPr>
            <w:noProof/>
            <w:webHidden/>
          </w:rPr>
          <w:instrText xml:space="preserve"> PAGEREF _Toc326368338 \h </w:instrText>
        </w:r>
        <w:r>
          <w:rPr>
            <w:noProof/>
            <w:webHidden/>
          </w:rPr>
        </w:r>
        <w:r>
          <w:rPr>
            <w:noProof/>
            <w:webHidden/>
          </w:rPr>
          <w:fldChar w:fldCharType="separate"/>
        </w:r>
        <w:r w:rsidR="005D5658">
          <w:rPr>
            <w:noProof/>
            <w:webHidden/>
          </w:rPr>
          <w:t>3</w:t>
        </w:r>
        <w:r>
          <w:rPr>
            <w:noProof/>
            <w:webHidden/>
          </w:rPr>
          <w:fldChar w:fldCharType="end"/>
        </w:r>
      </w:hyperlink>
    </w:p>
    <w:p w:rsidR="00E8271E" w:rsidRDefault="00DB43D6">
      <w:pPr>
        <w:pStyle w:val="TDC3"/>
        <w:tabs>
          <w:tab w:val="right" w:leader="dot" w:pos="8494"/>
        </w:tabs>
        <w:rPr>
          <w:rFonts w:asciiTheme="minorHAnsi" w:eastAsiaTheme="minorEastAsia" w:hAnsiTheme="minorHAnsi" w:cstheme="minorBidi"/>
          <w:noProof/>
          <w:sz w:val="22"/>
          <w:szCs w:val="22"/>
          <w:lang w:eastAsia="es-UY"/>
        </w:rPr>
      </w:pPr>
      <w:hyperlink w:anchor="_Toc326368339" w:history="1">
        <w:r w:rsidR="00E8271E" w:rsidRPr="00700663">
          <w:rPr>
            <w:rStyle w:val="Hipervnculo"/>
            <w:noProof/>
          </w:rPr>
          <w:t>Definiciones</w:t>
        </w:r>
        <w:r w:rsidR="00E8271E">
          <w:rPr>
            <w:noProof/>
            <w:webHidden/>
          </w:rPr>
          <w:tab/>
        </w:r>
        <w:r>
          <w:rPr>
            <w:noProof/>
            <w:webHidden/>
          </w:rPr>
          <w:fldChar w:fldCharType="begin"/>
        </w:r>
        <w:r w:rsidR="00E8271E">
          <w:rPr>
            <w:noProof/>
            <w:webHidden/>
          </w:rPr>
          <w:instrText xml:space="preserve"> PAGEREF _Toc326368339 \h </w:instrText>
        </w:r>
        <w:r>
          <w:rPr>
            <w:noProof/>
            <w:webHidden/>
          </w:rPr>
        </w:r>
        <w:r>
          <w:rPr>
            <w:noProof/>
            <w:webHidden/>
          </w:rPr>
          <w:fldChar w:fldCharType="separate"/>
        </w:r>
        <w:r w:rsidR="005D5658">
          <w:rPr>
            <w:noProof/>
            <w:webHidden/>
          </w:rPr>
          <w:t>3</w:t>
        </w:r>
        <w:r>
          <w:rPr>
            <w:noProof/>
            <w:webHidden/>
          </w:rPr>
          <w:fldChar w:fldCharType="end"/>
        </w:r>
      </w:hyperlink>
    </w:p>
    <w:p w:rsidR="00E8271E" w:rsidRDefault="00DB43D6">
      <w:pPr>
        <w:pStyle w:val="TDC3"/>
        <w:tabs>
          <w:tab w:val="right" w:leader="dot" w:pos="8494"/>
        </w:tabs>
        <w:rPr>
          <w:rFonts w:asciiTheme="minorHAnsi" w:eastAsiaTheme="minorEastAsia" w:hAnsiTheme="minorHAnsi" w:cstheme="minorBidi"/>
          <w:noProof/>
          <w:sz w:val="22"/>
          <w:szCs w:val="22"/>
          <w:lang w:eastAsia="es-UY"/>
        </w:rPr>
      </w:pPr>
      <w:hyperlink w:anchor="_Toc326368340" w:history="1">
        <w:r w:rsidR="00E8271E" w:rsidRPr="00700663">
          <w:rPr>
            <w:rStyle w:val="Hipervnculo"/>
            <w:noProof/>
          </w:rPr>
          <w:t>Abreviaturas</w:t>
        </w:r>
        <w:r w:rsidR="00E8271E">
          <w:rPr>
            <w:noProof/>
            <w:webHidden/>
          </w:rPr>
          <w:tab/>
        </w:r>
        <w:r>
          <w:rPr>
            <w:noProof/>
            <w:webHidden/>
          </w:rPr>
          <w:fldChar w:fldCharType="begin"/>
        </w:r>
        <w:r w:rsidR="00E8271E">
          <w:rPr>
            <w:noProof/>
            <w:webHidden/>
          </w:rPr>
          <w:instrText xml:space="preserve"> PAGEREF _Toc326368340 \h </w:instrText>
        </w:r>
        <w:r>
          <w:rPr>
            <w:noProof/>
            <w:webHidden/>
          </w:rPr>
        </w:r>
        <w:r>
          <w:rPr>
            <w:noProof/>
            <w:webHidden/>
          </w:rPr>
          <w:fldChar w:fldCharType="separate"/>
        </w:r>
        <w:r w:rsidR="005D5658">
          <w:rPr>
            <w:noProof/>
            <w:webHidden/>
          </w:rPr>
          <w:t>3</w:t>
        </w:r>
        <w:r>
          <w:rPr>
            <w:noProof/>
            <w:webHidden/>
          </w:rPr>
          <w:fldChar w:fldCharType="end"/>
        </w:r>
      </w:hyperlink>
    </w:p>
    <w:p w:rsidR="00E8271E" w:rsidRDefault="00DB43D6">
      <w:pPr>
        <w:pStyle w:val="TDC2"/>
        <w:tabs>
          <w:tab w:val="right" w:leader="dot" w:pos="8494"/>
        </w:tabs>
        <w:rPr>
          <w:rFonts w:asciiTheme="minorHAnsi" w:eastAsiaTheme="minorEastAsia" w:hAnsiTheme="minorHAnsi" w:cstheme="minorBidi"/>
          <w:noProof/>
          <w:sz w:val="22"/>
          <w:szCs w:val="22"/>
          <w:lang w:eastAsia="es-UY"/>
        </w:rPr>
      </w:pPr>
      <w:hyperlink w:anchor="_Toc326368341" w:history="1">
        <w:r w:rsidR="00E8271E" w:rsidRPr="00700663">
          <w:rPr>
            <w:rStyle w:val="Hipervnculo"/>
            <w:noProof/>
          </w:rPr>
          <w:t>Alcance del Producto</w:t>
        </w:r>
        <w:r w:rsidR="00E8271E">
          <w:rPr>
            <w:noProof/>
            <w:webHidden/>
          </w:rPr>
          <w:tab/>
        </w:r>
        <w:r>
          <w:rPr>
            <w:noProof/>
            <w:webHidden/>
          </w:rPr>
          <w:fldChar w:fldCharType="begin"/>
        </w:r>
        <w:r w:rsidR="00E8271E">
          <w:rPr>
            <w:noProof/>
            <w:webHidden/>
          </w:rPr>
          <w:instrText xml:space="preserve"> PAGEREF _Toc326368341 \h </w:instrText>
        </w:r>
        <w:r>
          <w:rPr>
            <w:noProof/>
            <w:webHidden/>
          </w:rPr>
        </w:r>
        <w:r>
          <w:rPr>
            <w:noProof/>
            <w:webHidden/>
          </w:rPr>
          <w:fldChar w:fldCharType="separate"/>
        </w:r>
        <w:r w:rsidR="005D5658">
          <w:rPr>
            <w:noProof/>
            <w:webHidden/>
          </w:rPr>
          <w:t>3</w:t>
        </w:r>
        <w:r>
          <w:rPr>
            <w:noProof/>
            <w:webHidden/>
          </w:rPr>
          <w:fldChar w:fldCharType="end"/>
        </w:r>
      </w:hyperlink>
    </w:p>
    <w:p w:rsidR="00E8271E" w:rsidRDefault="00DB43D6">
      <w:pPr>
        <w:pStyle w:val="TDC1"/>
        <w:tabs>
          <w:tab w:val="right" w:leader="dot" w:pos="8494"/>
        </w:tabs>
        <w:rPr>
          <w:rFonts w:asciiTheme="minorHAnsi" w:eastAsiaTheme="minorEastAsia" w:hAnsiTheme="minorHAnsi" w:cstheme="minorBidi"/>
          <w:noProof/>
          <w:sz w:val="22"/>
          <w:szCs w:val="22"/>
          <w:lang w:eastAsia="es-UY"/>
        </w:rPr>
      </w:pPr>
      <w:hyperlink w:anchor="_Toc326368342" w:history="1">
        <w:r w:rsidR="00E8271E" w:rsidRPr="00700663">
          <w:rPr>
            <w:rStyle w:val="Hipervnculo"/>
            <w:noProof/>
          </w:rPr>
          <w:t>Descripción General</w:t>
        </w:r>
        <w:r w:rsidR="00E8271E">
          <w:rPr>
            <w:noProof/>
            <w:webHidden/>
          </w:rPr>
          <w:tab/>
        </w:r>
        <w:r>
          <w:rPr>
            <w:noProof/>
            <w:webHidden/>
          </w:rPr>
          <w:fldChar w:fldCharType="begin"/>
        </w:r>
        <w:r w:rsidR="00E8271E">
          <w:rPr>
            <w:noProof/>
            <w:webHidden/>
          </w:rPr>
          <w:instrText xml:space="preserve"> PAGEREF _Toc326368342 \h </w:instrText>
        </w:r>
        <w:r>
          <w:rPr>
            <w:noProof/>
            <w:webHidden/>
          </w:rPr>
        </w:r>
        <w:r>
          <w:rPr>
            <w:noProof/>
            <w:webHidden/>
          </w:rPr>
          <w:fldChar w:fldCharType="separate"/>
        </w:r>
        <w:r w:rsidR="005D5658">
          <w:rPr>
            <w:noProof/>
            <w:webHidden/>
          </w:rPr>
          <w:t>5</w:t>
        </w:r>
        <w:r>
          <w:rPr>
            <w:noProof/>
            <w:webHidden/>
          </w:rPr>
          <w:fldChar w:fldCharType="end"/>
        </w:r>
      </w:hyperlink>
    </w:p>
    <w:p w:rsidR="00E8271E" w:rsidRDefault="00DB43D6">
      <w:pPr>
        <w:pStyle w:val="TDC2"/>
        <w:tabs>
          <w:tab w:val="right" w:leader="dot" w:pos="8494"/>
        </w:tabs>
        <w:rPr>
          <w:rFonts w:asciiTheme="minorHAnsi" w:eastAsiaTheme="minorEastAsia" w:hAnsiTheme="minorHAnsi" w:cstheme="minorBidi"/>
          <w:noProof/>
          <w:sz w:val="22"/>
          <w:szCs w:val="22"/>
          <w:lang w:eastAsia="es-UY"/>
        </w:rPr>
      </w:pPr>
      <w:hyperlink w:anchor="_Toc326368343" w:history="1">
        <w:r w:rsidR="00E8271E" w:rsidRPr="00700663">
          <w:rPr>
            <w:rStyle w:val="Hipervnculo"/>
            <w:noProof/>
          </w:rPr>
          <w:t>Funciones del Producto</w:t>
        </w:r>
        <w:r w:rsidR="00E8271E">
          <w:rPr>
            <w:noProof/>
            <w:webHidden/>
          </w:rPr>
          <w:tab/>
        </w:r>
        <w:r>
          <w:rPr>
            <w:noProof/>
            <w:webHidden/>
          </w:rPr>
          <w:fldChar w:fldCharType="begin"/>
        </w:r>
        <w:r w:rsidR="00E8271E">
          <w:rPr>
            <w:noProof/>
            <w:webHidden/>
          </w:rPr>
          <w:instrText xml:space="preserve"> PAGEREF _Toc326368343 \h </w:instrText>
        </w:r>
        <w:r>
          <w:rPr>
            <w:noProof/>
            <w:webHidden/>
          </w:rPr>
        </w:r>
        <w:r>
          <w:rPr>
            <w:noProof/>
            <w:webHidden/>
          </w:rPr>
          <w:fldChar w:fldCharType="separate"/>
        </w:r>
        <w:r w:rsidR="005D5658">
          <w:rPr>
            <w:noProof/>
            <w:webHidden/>
          </w:rPr>
          <w:t>5</w:t>
        </w:r>
        <w:r>
          <w:rPr>
            <w:noProof/>
            <w:webHidden/>
          </w:rPr>
          <w:fldChar w:fldCharType="end"/>
        </w:r>
      </w:hyperlink>
    </w:p>
    <w:p w:rsidR="00E8271E" w:rsidRDefault="00DB43D6">
      <w:pPr>
        <w:pStyle w:val="TDC2"/>
        <w:tabs>
          <w:tab w:val="right" w:leader="dot" w:pos="8494"/>
        </w:tabs>
        <w:rPr>
          <w:rFonts w:asciiTheme="minorHAnsi" w:eastAsiaTheme="minorEastAsia" w:hAnsiTheme="minorHAnsi" w:cstheme="minorBidi"/>
          <w:noProof/>
          <w:sz w:val="22"/>
          <w:szCs w:val="22"/>
          <w:lang w:eastAsia="es-UY"/>
        </w:rPr>
      </w:pPr>
      <w:hyperlink w:anchor="_Toc326368344" w:history="1">
        <w:r w:rsidR="00E8271E" w:rsidRPr="00700663">
          <w:rPr>
            <w:rStyle w:val="Hipervnculo"/>
            <w:noProof/>
          </w:rPr>
          <w:t>Actores del Sistema</w:t>
        </w:r>
        <w:r w:rsidR="00E8271E">
          <w:rPr>
            <w:noProof/>
            <w:webHidden/>
          </w:rPr>
          <w:tab/>
        </w:r>
        <w:r>
          <w:rPr>
            <w:noProof/>
            <w:webHidden/>
          </w:rPr>
          <w:fldChar w:fldCharType="begin"/>
        </w:r>
        <w:r w:rsidR="00E8271E">
          <w:rPr>
            <w:noProof/>
            <w:webHidden/>
          </w:rPr>
          <w:instrText xml:space="preserve"> PAGEREF _Toc326368344 \h </w:instrText>
        </w:r>
        <w:r>
          <w:rPr>
            <w:noProof/>
            <w:webHidden/>
          </w:rPr>
        </w:r>
        <w:r>
          <w:rPr>
            <w:noProof/>
            <w:webHidden/>
          </w:rPr>
          <w:fldChar w:fldCharType="separate"/>
        </w:r>
        <w:r w:rsidR="005D5658">
          <w:rPr>
            <w:noProof/>
            <w:webHidden/>
          </w:rPr>
          <w:t>5</w:t>
        </w:r>
        <w:r>
          <w:rPr>
            <w:noProof/>
            <w:webHidden/>
          </w:rPr>
          <w:fldChar w:fldCharType="end"/>
        </w:r>
      </w:hyperlink>
    </w:p>
    <w:p w:rsidR="00E8271E" w:rsidRDefault="00DB43D6">
      <w:pPr>
        <w:pStyle w:val="TDC2"/>
        <w:tabs>
          <w:tab w:val="right" w:leader="dot" w:pos="8494"/>
        </w:tabs>
        <w:rPr>
          <w:rFonts w:asciiTheme="minorHAnsi" w:eastAsiaTheme="minorEastAsia" w:hAnsiTheme="minorHAnsi" w:cstheme="minorBidi"/>
          <w:noProof/>
          <w:sz w:val="22"/>
          <w:szCs w:val="22"/>
          <w:lang w:eastAsia="es-UY"/>
        </w:rPr>
      </w:pPr>
      <w:hyperlink w:anchor="_Toc326368345" w:history="1">
        <w:r w:rsidR="00E8271E" w:rsidRPr="00700663">
          <w:rPr>
            <w:rStyle w:val="Hipervnculo"/>
            <w:noProof/>
          </w:rPr>
          <w:t>Restricciones Generales</w:t>
        </w:r>
        <w:r w:rsidR="00E8271E">
          <w:rPr>
            <w:noProof/>
            <w:webHidden/>
          </w:rPr>
          <w:tab/>
        </w:r>
        <w:r>
          <w:rPr>
            <w:noProof/>
            <w:webHidden/>
          </w:rPr>
          <w:fldChar w:fldCharType="begin"/>
        </w:r>
        <w:r w:rsidR="00E8271E">
          <w:rPr>
            <w:noProof/>
            <w:webHidden/>
          </w:rPr>
          <w:instrText xml:space="preserve"> PAGEREF _Toc326368345 \h </w:instrText>
        </w:r>
        <w:r>
          <w:rPr>
            <w:noProof/>
            <w:webHidden/>
          </w:rPr>
        </w:r>
        <w:r>
          <w:rPr>
            <w:noProof/>
            <w:webHidden/>
          </w:rPr>
          <w:fldChar w:fldCharType="separate"/>
        </w:r>
        <w:r w:rsidR="005D5658">
          <w:rPr>
            <w:noProof/>
            <w:webHidden/>
          </w:rPr>
          <w:t>6</w:t>
        </w:r>
        <w:r>
          <w:rPr>
            <w:noProof/>
            <w:webHidden/>
          </w:rPr>
          <w:fldChar w:fldCharType="end"/>
        </w:r>
      </w:hyperlink>
    </w:p>
    <w:p w:rsidR="00E8271E" w:rsidRDefault="00DB43D6">
      <w:pPr>
        <w:pStyle w:val="TDC1"/>
        <w:tabs>
          <w:tab w:val="right" w:leader="dot" w:pos="8494"/>
        </w:tabs>
        <w:rPr>
          <w:rFonts w:asciiTheme="minorHAnsi" w:eastAsiaTheme="minorEastAsia" w:hAnsiTheme="minorHAnsi" w:cstheme="minorBidi"/>
          <w:noProof/>
          <w:sz w:val="22"/>
          <w:szCs w:val="22"/>
          <w:lang w:eastAsia="es-UY"/>
        </w:rPr>
      </w:pPr>
      <w:hyperlink w:anchor="_Toc326368346" w:history="1">
        <w:r w:rsidR="00E8271E" w:rsidRPr="00700663">
          <w:rPr>
            <w:rStyle w:val="Hipervnculo"/>
            <w:noProof/>
          </w:rPr>
          <w:t>Requerimientos</w:t>
        </w:r>
        <w:r w:rsidR="00E8271E">
          <w:rPr>
            <w:noProof/>
            <w:webHidden/>
          </w:rPr>
          <w:tab/>
        </w:r>
        <w:r>
          <w:rPr>
            <w:noProof/>
            <w:webHidden/>
          </w:rPr>
          <w:fldChar w:fldCharType="begin"/>
        </w:r>
        <w:r w:rsidR="00E8271E">
          <w:rPr>
            <w:noProof/>
            <w:webHidden/>
          </w:rPr>
          <w:instrText xml:space="preserve"> PAGEREF _Toc326368346 \h </w:instrText>
        </w:r>
        <w:r>
          <w:rPr>
            <w:noProof/>
            <w:webHidden/>
          </w:rPr>
        </w:r>
        <w:r>
          <w:rPr>
            <w:noProof/>
            <w:webHidden/>
          </w:rPr>
          <w:fldChar w:fldCharType="separate"/>
        </w:r>
        <w:r w:rsidR="005D5658">
          <w:rPr>
            <w:noProof/>
            <w:webHidden/>
          </w:rPr>
          <w:t>7</w:t>
        </w:r>
        <w:r>
          <w:rPr>
            <w:noProof/>
            <w:webHidden/>
          </w:rPr>
          <w:fldChar w:fldCharType="end"/>
        </w:r>
      </w:hyperlink>
    </w:p>
    <w:p w:rsidR="00E8271E" w:rsidRDefault="00DB43D6">
      <w:pPr>
        <w:pStyle w:val="TDC2"/>
        <w:tabs>
          <w:tab w:val="right" w:leader="dot" w:pos="8494"/>
        </w:tabs>
        <w:rPr>
          <w:rFonts w:asciiTheme="minorHAnsi" w:eastAsiaTheme="minorEastAsia" w:hAnsiTheme="minorHAnsi" w:cstheme="minorBidi"/>
          <w:noProof/>
          <w:sz w:val="22"/>
          <w:szCs w:val="22"/>
          <w:lang w:eastAsia="es-UY"/>
        </w:rPr>
      </w:pPr>
      <w:hyperlink w:anchor="_Toc326368347" w:history="1">
        <w:r w:rsidR="00E8271E" w:rsidRPr="00700663">
          <w:rPr>
            <w:rStyle w:val="Hipervnculo"/>
            <w:noProof/>
          </w:rPr>
          <w:t>Requerimientos funcionales - Descripción</w:t>
        </w:r>
        <w:r w:rsidR="00E8271E">
          <w:rPr>
            <w:noProof/>
            <w:webHidden/>
          </w:rPr>
          <w:tab/>
        </w:r>
        <w:r>
          <w:rPr>
            <w:noProof/>
            <w:webHidden/>
          </w:rPr>
          <w:fldChar w:fldCharType="begin"/>
        </w:r>
        <w:r w:rsidR="00E8271E">
          <w:rPr>
            <w:noProof/>
            <w:webHidden/>
          </w:rPr>
          <w:instrText xml:space="preserve"> PAGEREF _Toc326368347 \h </w:instrText>
        </w:r>
        <w:r>
          <w:rPr>
            <w:noProof/>
            <w:webHidden/>
          </w:rPr>
        </w:r>
        <w:r>
          <w:rPr>
            <w:noProof/>
            <w:webHidden/>
          </w:rPr>
          <w:fldChar w:fldCharType="separate"/>
        </w:r>
        <w:r w:rsidR="005D5658">
          <w:rPr>
            <w:noProof/>
            <w:webHidden/>
          </w:rPr>
          <w:t>7</w:t>
        </w:r>
        <w:r>
          <w:rPr>
            <w:noProof/>
            <w:webHidden/>
          </w:rPr>
          <w:fldChar w:fldCharType="end"/>
        </w:r>
      </w:hyperlink>
    </w:p>
    <w:p w:rsidR="00E8271E" w:rsidRDefault="00DB43D6">
      <w:pPr>
        <w:pStyle w:val="TDC3"/>
        <w:tabs>
          <w:tab w:val="right" w:leader="dot" w:pos="8494"/>
        </w:tabs>
        <w:rPr>
          <w:rFonts w:asciiTheme="minorHAnsi" w:eastAsiaTheme="minorEastAsia" w:hAnsiTheme="minorHAnsi" w:cstheme="minorBidi"/>
          <w:noProof/>
          <w:sz w:val="22"/>
          <w:szCs w:val="22"/>
          <w:lang w:eastAsia="es-UY"/>
        </w:rPr>
      </w:pPr>
      <w:hyperlink w:anchor="_Toc326368348" w:history="1">
        <w:r w:rsidR="00E8271E" w:rsidRPr="00700663">
          <w:rPr>
            <w:rStyle w:val="Hipervnculo"/>
            <w:noProof/>
          </w:rPr>
          <w:t>RF01 - ABM de Producto o Servicio</w:t>
        </w:r>
        <w:r w:rsidR="00E8271E">
          <w:rPr>
            <w:noProof/>
            <w:webHidden/>
          </w:rPr>
          <w:tab/>
        </w:r>
        <w:r>
          <w:rPr>
            <w:noProof/>
            <w:webHidden/>
          </w:rPr>
          <w:fldChar w:fldCharType="begin"/>
        </w:r>
        <w:r w:rsidR="00E8271E">
          <w:rPr>
            <w:noProof/>
            <w:webHidden/>
          </w:rPr>
          <w:instrText xml:space="preserve"> PAGEREF _Toc326368348 \h </w:instrText>
        </w:r>
        <w:r>
          <w:rPr>
            <w:noProof/>
            <w:webHidden/>
          </w:rPr>
        </w:r>
        <w:r>
          <w:rPr>
            <w:noProof/>
            <w:webHidden/>
          </w:rPr>
          <w:fldChar w:fldCharType="separate"/>
        </w:r>
        <w:r w:rsidR="005D5658">
          <w:rPr>
            <w:noProof/>
            <w:webHidden/>
          </w:rPr>
          <w:t>7</w:t>
        </w:r>
        <w:r>
          <w:rPr>
            <w:noProof/>
            <w:webHidden/>
          </w:rPr>
          <w:fldChar w:fldCharType="end"/>
        </w:r>
      </w:hyperlink>
    </w:p>
    <w:p w:rsidR="00E8271E" w:rsidRDefault="00DB43D6">
      <w:pPr>
        <w:pStyle w:val="TDC3"/>
        <w:tabs>
          <w:tab w:val="right" w:leader="dot" w:pos="8494"/>
        </w:tabs>
        <w:rPr>
          <w:rFonts w:asciiTheme="minorHAnsi" w:eastAsiaTheme="minorEastAsia" w:hAnsiTheme="minorHAnsi" w:cstheme="minorBidi"/>
          <w:noProof/>
          <w:sz w:val="22"/>
          <w:szCs w:val="22"/>
          <w:lang w:eastAsia="es-UY"/>
        </w:rPr>
      </w:pPr>
      <w:hyperlink w:anchor="_Toc326368349" w:history="1">
        <w:r w:rsidR="00E8271E" w:rsidRPr="00700663">
          <w:rPr>
            <w:rStyle w:val="Hipervnculo"/>
            <w:noProof/>
          </w:rPr>
          <w:t>RF02 – ABM de Clientes</w:t>
        </w:r>
        <w:r w:rsidR="00E8271E">
          <w:rPr>
            <w:noProof/>
            <w:webHidden/>
          </w:rPr>
          <w:tab/>
        </w:r>
        <w:r>
          <w:rPr>
            <w:noProof/>
            <w:webHidden/>
          </w:rPr>
          <w:fldChar w:fldCharType="begin"/>
        </w:r>
        <w:r w:rsidR="00E8271E">
          <w:rPr>
            <w:noProof/>
            <w:webHidden/>
          </w:rPr>
          <w:instrText xml:space="preserve"> PAGEREF _Toc326368349 \h </w:instrText>
        </w:r>
        <w:r>
          <w:rPr>
            <w:noProof/>
            <w:webHidden/>
          </w:rPr>
        </w:r>
        <w:r>
          <w:rPr>
            <w:noProof/>
            <w:webHidden/>
          </w:rPr>
          <w:fldChar w:fldCharType="separate"/>
        </w:r>
        <w:r w:rsidR="005D5658">
          <w:rPr>
            <w:noProof/>
            <w:webHidden/>
          </w:rPr>
          <w:t>7</w:t>
        </w:r>
        <w:r>
          <w:rPr>
            <w:noProof/>
            <w:webHidden/>
          </w:rPr>
          <w:fldChar w:fldCharType="end"/>
        </w:r>
      </w:hyperlink>
    </w:p>
    <w:p w:rsidR="00E8271E" w:rsidRDefault="00DB43D6">
      <w:pPr>
        <w:pStyle w:val="TDC3"/>
        <w:tabs>
          <w:tab w:val="right" w:leader="dot" w:pos="8494"/>
        </w:tabs>
        <w:rPr>
          <w:rFonts w:asciiTheme="minorHAnsi" w:eastAsiaTheme="minorEastAsia" w:hAnsiTheme="minorHAnsi" w:cstheme="minorBidi"/>
          <w:noProof/>
          <w:sz w:val="22"/>
          <w:szCs w:val="22"/>
          <w:lang w:eastAsia="es-UY"/>
        </w:rPr>
      </w:pPr>
      <w:hyperlink w:anchor="_Toc326368350" w:history="1">
        <w:r w:rsidR="00E8271E" w:rsidRPr="00700663">
          <w:rPr>
            <w:rStyle w:val="Hipervnculo"/>
            <w:noProof/>
          </w:rPr>
          <w:t>RF03 – Registro de Pedidos</w:t>
        </w:r>
        <w:r w:rsidR="00E8271E">
          <w:rPr>
            <w:noProof/>
            <w:webHidden/>
          </w:rPr>
          <w:tab/>
        </w:r>
        <w:r>
          <w:rPr>
            <w:noProof/>
            <w:webHidden/>
          </w:rPr>
          <w:fldChar w:fldCharType="begin"/>
        </w:r>
        <w:r w:rsidR="00E8271E">
          <w:rPr>
            <w:noProof/>
            <w:webHidden/>
          </w:rPr>
          <w:instrText xml:space="preserve"> PAGEREF _Toc326368350 \h </w:instrText>
        </w:r>
        <w:r>
          <w:rPr>
            <w:noProof/>
            <w:webHidden/>
          </w:rPr>
        </w:r>
        <w:r>
          <w:rPr>
            <w:noProof/>
            <w:webHidden/>
          </w:rPr>
          <w:fldChar w:fldCharType="separate"/>
        </w:r>
        <w:r w:rsidR="005D5658">
          <w:rPr>
            <w:noProof/>
            <w:webHidden/>
          </w:rPr>
          <w:t>8</w:t>
        </w:r>
        <w:r>
          <w:rPr>
            <w:noProof/>
            <w:webHidden/>
          </w:rPr>
          <w:fldChar w:fldCharType="end"/>
        </w:r>
      </w:hyperlink>
    </w:p>
    <w:p w:rsidR="00E8271E" w:rsidRDefault="00DB43D6">
      <w:pPr>
        <w:pStyle w:val="TDC2"/>
        <w:tabs>
          <w:tab w:val="right" w:leader="dot" w:pos="8494"/>
        </w:tabs>
        <w:rPr>
          <w:rFonts w:asciiTheme="minorHAnsi" w:eastAsiaTheme="minorEastAsia" w:hAnsiTheme="minorHAnsi" w:cstheme="minorBidi"/>
          <w:noProof/>
          <w:sz w:val="22"/>
          <w:szCs w:val="22"/>
          <w:lang w:eastAsia="es-UY"/>
        </w:rPr>
      </w:pPr>
      <w:hyperlink w:anchor="_Toc326368351" w:history="1">
        <w:r w:rsidR="00E8271E" w:rsidRPr="00700663">
          <w:rPr>
            <w:rStyle w:val="Hipervnculo"/>
            <w:noProof/>
          </w:rPr>
          <w:t>Requerimientos no funcionales (Restricciones) - Descripción</w:t>
        </w:r>
        <w:r w:rsidR="00E8271E">
          <w:rPr>
            <w:noProof/>
            <w:webHidden/>
          </w:rPr>
          <w:tab/>
        </w:r>
        <w:r>
          <w:rPr>
            <w:noProof/>
            <w:webHidden/>
          </w:rPr>
          <w:fldChar w:fldCharType="begin"/>
        </w:r>
        <w:r w:rsidR="00E8271E">
          <w:rPr>
            <w:noProof/>
            <w:webHidden/>
          </w:rPr>
          <w:instrText xml:space="preserve"> PAGEREF _Toc326368351 \h </w:instrText>
        </w:r>
        <w:r>
          <w:rPr>
            <w:noProof/>
            <w:webHidden/>
          </w:rPr>
        </w:r>
        <w:r>
          <w:rPr>
            <w:noProof/>
            <w:webHidden/>
          </w:rPr>
          <w:fldChar w:fldCharType="separate"/>
        </w:r>
        <w:r w:rsidR="005D5658">
          <w:rPr>
            <w:noProof/>
            <w:webHidden/>
          </w:rPr>
          <w:t>8</w:t>
        </w:r>
        <w:r>
          <w:rPr>
            <w:noProof/>
            <w:webHidden/>
          </w:rPr>
          <w:fldChar w:fldCharType="end"/>
        </w:r>
      </w:hyperlink>
    </w:p>
    <w:p w:rsidR="00E8271E" w:rsidRDefault="00DB43D6">
      <w:pPr>
        <w:pStyle w:val="TDC3"/>
        <w:tabs>
          <w:tab w:val="right" w:leader="dot" w:pos="8494"/>
        </w:tabs>
        <w:rPr>
          <w:rFonts w:asciiTheme="minorHAnsi" w:eastAsiaTheme="minorEastAsia" w:hAnsiTheme="minorHAnsi" w:cstheme="minorBidi"/>
          <w:noProof/>
          <w:sz w:val="22"/>
          <w:szCs w:val="22"/>
          <w:lang w:eastAsia="es-UY"/>
        </w:rPr>
      </w:pPr>
      <w:hyperlink w:anchor="_Toc326368352" w:history="1">
        <w:r w:rsidR="00E8271E" w:rsidRPr="00700663">
          <w:rPr>
            <w:rStyle w:val="Hipervnculo"/>
            <w:noProof/>
          </w:rPr>
          <w:t>RNF01 – Disponibilidad del sistema</w:t>
        </w:r>
        <w:r w:rsidR="00E8271E">
          <w:rPr>
            <w:noProof/>
            <w:webHidden/>
          </w:rPr>
          <w:tab/>
        </w:r>
        <w:r>
          <w:rPr>
            <w:noProof/>
            <w:webHidden/>
          </w:rPr>
          <w:fldChar w:fldCharType="begin"/>
        </w:r>
        <w:r w:rsidR="00E8271E">
          <w:rPr>
            <w:noProof/>
            <w:webHidden/>
          </w:rPr>
          <w:instrText xml:space="preserve"> PAGEREF _Toc326368352 \h </w:instrText>
        </w:r>
        <w:r>
          <w:rPr>
            <w:noProof/>
            <w:webHidden/>
          </w:rPr>
        </w:r>
        <w:r>
          <w:rPr>
            <w:noProof/>
            <w:webHidden/>
          </w:rPr>
          <w:fldChar w:fldCharType="separate"/>
        </w:r>
        <w:r w:rsidR="005D5658">
          <w:rPr>
            <w:noProof/>
            <w:webHidden/>
          </w:rPr>
          <w:t>8</w:t>
        </w:r>
        <w:r>
          <w:rPr>
            <w:noProof/>
            <w:webHidden/>
          </w:rPr>
          <w:fldChar w:fldCharType="end"/>
        </w:r>
      </w:hyperlink>
    </w:p>
    <w:p w:rsidR="00E8271E" w:rsidRDefault="00DB43D6">
      <w:pPr>
        <w:pStyle w:val="TDC3"/>
        <w:tabs>
          <w:tab w:val="right" w:leader="dot" w:pos="8494"/>
        </w:tabs>
        <w:rPr>
          <w:rFonts w:asciiTheme="minorHAnsi" w:eastAsiaTheme="minorEastAsia" w:hAnsiTheme="minorHAnsi" w:cstheme="minorBidi"/>
          <w:noProof/>
          <w:sz w:val="22"/>
          <w:szCs w:val="22"/>
          <w:lang w:eastAsia="es-UY"/>
        </w:rPr>
      </w:pPr>
      <w:hyperlink w:anchor="_Toc326368353" w:history="1">
        <w:r w:rsidR="00E8271E" w:rsidRPr="00700663">
          <w:rPr>
            <w:rStyle w:val="Hipervnculo"/>
            <w:noProof/>
          </w:rPr>
          <w:t>RNF02 – Mantenibilidad</w:t>
        </w:r>
        <w:r w:rsidR="00E8271E">
          <w:rPr>
            <w:noProof/>
            <w:webHidden/>
          </w:rPr>
          <w:tab/>
        </w:r>
        <w:r>
          <w:rPr>
            <w:noProof/>
            <w:webHidden/>
          </w:rPr>
          <w:fldChar w:fldCharType="begin"/>
        </w:r>
        <w:r w:rsidR="00E8271E">
          <w:rPr>
            <w:noProof/>
            <w:webHidden/>
          </w:rPr>
          <w:instrText xml:space="preserve"> PAGEREF _Toc326368353 \h </w:instrText>
        </w:r>
        <w:r>
          <w:rPr>
            <w:noProof/>
            <w:webHidden/>
          </w:rPr>
        </w:r>
        <w:r>
          <w:rPr>
            <w:noProof/>
            <w:webHidden/>
          </w:rPr>
          <w:fldChar w:fldCharType="separate"/>
        </w:r>
        <w:r w:rsidR="005D5658">
          <w:rPr>
            <w:noProof/>
            <w:webHidden/>
          </w:rPr>
          <w:t>8</w:t>
        </w:r>
        <w:r>
          <w:rPr>
            <w:noProof/>
            <w:webHidden/>
          </w:rPr>
          <w:fldChar w:fldCharType="end"/>
        </w:r>
      </w:hyperlink>
    </w:p>
    <w:p w:rsidR="00E8271E" w:rsidRDefault="00DB43D6">
      <w:pPr>
        <w:pStyle w:val="TDC3"/>
        <w:tabs>
          <w:tab w:val="right" w:leader="dot" w:pos="8494"/>
        </w:tabs>
        <w:rPr>
          <w:rFonts w:asciiTheme="minorHAnsi" w:eastAsiaTheme="minorEastAsia" w:hAnsiTheme="minorHAnsi" w:cstheme="minorBidi"/>
          <w:noProof/>
          <w:sz w:val="22"/>
          <w:szCs w:val="22"/>
          <w:lang w:eastAsia="es-UY"/>
        </w:rPr>
      </w:pPr>
      <w:hyperlink w:anchor="_Toc326368354" w:history="1">
        <w:r w:rsidR="00E8271E" w:rsidRPr="00700663">
          <w:rPr>
            <w:rStyle w:val="Hipervnculo"/>
            <w:noProof/>
          </w:rPr>
          <w:t>RNF03 – Browsers soportados</w:t>
        </w:r>
        <w:r w:rsidR="00E8271E">
          <w:rPr>
            <w:noProof/>
            <w:webHidden/>
          </w:rPr>
          <w:tab/>
        </w:r>
        <w:r>
          <w:rPr>
            <w:noProof/>
            <w:webHidden/>
          </w:rPr>
          <w:fldChar w:fldCharType="begin"/>
        </w:r>
        <w:r w:rsidR="00E8271E">
          <w:rPr>
            <w:noProof/>
            <w:webHidden/>
          </w:rPr>
          <w:instrText xml:space="preserve"> PAGEREF _Toc326368354 \h </w:instrText>
        </w:r>
        <w:r>
          <w:rPr>
            <w:noProof/>
            <w:webHidden/>
          </w:rPr>
        </w:r>
        <w:r>
          <w:rPr>
            <w:noProof/>
            <w:webHidden/>
          </w:rPr>
          <w:fldChar w:fldCharType="separate"/>
        </w:r>
        <w:r w:rsidR="005D5658">
          <w:rPr>
            <w:noProof/>
            <w:webHidden/>
          </w:rPr>
          <w:t>8</w:t>
        </w:r>
        <w:r>
          <w:rPr>
            <w:noProof/>
            <w:webHidden/>
          </w:rPr>
          <w:fldChar w:fldCharType="end"/>
        </w:r>
      </w:hyperlink>
    </w:p>
    <w:p w:rsidR="00E8271E" w:rsidRDefault="00DB43D6">
      <w:pPr>
        <w:pStyle w:val="TDC3"/>
        <w:tabs>
          <w:tab w:val="right" w:leader="dot" w:pos="8494"/>
        </w:tabs>
        <w:rPr>
          <w:rFonts w:asciiTheme="minorHAnsi" w:eastAsiaTheme="minorEastAsia" w:hAnsiTheme="minorHAnsi" w:cstheme="minorBidi"/>
          <w:noProof/>
          <w:sz w:val="22"/>
          <w:szCs w:val="22"/>
          <w:lang w:eastAsia="es-UY"/>
        </w:rPr>
      </w:pPr>
      <w:hyperlink w:anchor="_Toc326368355" w:history="1">
        <w:r w:rsidR="00E8271E" w:rsidRPr="00700663">
          <w:rPr>
            <w:rStyle w:val="Hipervnculo"/>
            <w:noProof/>
          </w:rPr>
          <w:t>RNF04 – Usabilidad</w:t>
        </w:r>
        <w:r w:rsidR="00E8271E">
          <w:rPr>
            <w:noProof/>
            <w:webHidden/>
          </w:rPr>
          <w:tab/>
        </w:r>
        <w:r>
          <w:rPr>
            <w:noProof/>
            <w:webHidden/>
          </w:rPr>
          <w:fldChar w:fldCharType="begin"/>
        </w:r>
        <w:r w:rsidR="00E8271E">
          <w:rPr>
            <w:noProof/>
            <w:webHidden/>
          </w:rPr>
          <w:instrText xml:space="preserve"> PAGEREF _Toc326368355 \h </w:instrText>
        </w:r>
        <w:r>
          <w:rPr>
            <w:noProof/>
            <w:webHidden/>
          </w:rPr>
        </w:r>
        <w:r>
          <w:rPr>
            <w:noProof/>
            <w:webHidden/>
          </w:rPr>
          <w:fldChar w:fldCharType="separate"/>
        </w:r>
        <w:r w:rsidR="005D5658">
          <w:rPr>
            <w:noProof/>
            <w:webHidden/>
          </w:rPr>
          <w:t>8</w:t>
        </w:r>
        <w:r>
          <w:rPr>
            <w:noProof/>
            <w:webHidden/>
          </w:rPr>
          <w:fldChar w:fldCharType="end"/>
        </w:r>
      </w:hyperlink>
    </w:p>
    <w:p w:rsidR="00E8271E" w:rsidRDefault="00DB43D6">
      <w:pPr>
        <w:pStyle w:val="TDC3"/>
        <w:tabs>
          <w:tab w:val="right" w:leader="dot" w:pos="8494"/>
        </w:tabs>
        <w:rPr>
          <w:rFonts w:asciiTheme="minorHAnsi" w:eastAsiaTheme="minorEastAsia" w:hAnsiTheme="minorHAnsi" w:cstheme="minorBidi"/>
          <w:noProof/>
          <w:sz w:val="22"/>
          <w:szCs w:val="22"/>
          <w:lang w:eastAsia="es-UY"/>
        </w:rPr>
      </w:pPr>
      <w:hyperlink w:anchor="_Toc326368356" w:history="1">
        <w:r w:rsidR="00E8271E" w:rsidRPr="00700663">
          <w:rPr>
            <w:rStyle w:val="Hipervnculo"/>
            <w:noProof/>
          </w:rPr>
          <w:t>RNF05 – Inversión en hardware y software</w:t>
        </w:r>
        <w:r w:rsidR="00E8271E">
          <w:rPr>
            <w:noProof/>
            <w:webHidden/>
          </w:rPr>
          <w:tab/>
        </w:r>
        <w:r>
          <w:rPr>
            <w:noProof/>
            <w:webHidden/>
          </w:rPr>
          <w:fldChar w:fldCharType="begin"/>
        </w:r>
        <w:r w:rsidR="00E8271E">
          <w:rPr>
            <w:noProof/>
            <w:webHidden/>
          </w:rPr>
          <w:instrText xml:space="preserve"> PAGEREF _Toc326368356 \h </w:instrText>
        </w:r>
        <w:r>
          <w:rPr>
            <w:noProof/>
            <w:webHidden/>
          </w:rPr>
        </w:r>
        <w:r>
          <w:rPr>
            <w:noProof/>
            <w:webHidden/>
          </w:rPr>
          <w:fldChar w:fldCharType="separate"/>
        </w:r>
        <w:r w:rsidR="005D5658">
          <w:rPr>
            <w:noProof/>
            <w:webHidden/>
          </w:rPr>
          <w:t>8</w:t>
        </w:r>
        <w:r>
          <w:rPr>
            <w:noProof/>
            <w:webHidden/>
          </w:rPr>
          <w:fldChar w:fldCharType="end"/>
        </w:r>
      </w:hyperlink>
    </w:p>
    <w:p w:rsidR="00E8271E" w:rsidRDefault="00DB43D6">
      <w:pPr>
        <w:pStyle w:val="TDC1"/>
        <w:tabs>
          <w:tab w:val="right" w:leader="dot" w:pos="8494"/>
        </w:tabs>
        <w:rPr>
          <w:rFonts w:asciiTheme="minorHAnsi" w:eastAsiaTheme="minorEastAsia" w:hAnsiTheme="minorHAnsi" w:cstheme="minorBidi"/>
          <w:noProof/>
          <w:sz w:val="22"/>
          <w:szCs w:val="22"/>
          <w:lang w:eastAsia="es-UY"/>
        </w:rPr>
      </w:pPr>
      <w:hyperlink w:anchor="_Toc326368357" w:history="1">
        <w:r w:rsidR="00E8271E" w:rsidRPr="00700663">
          <w:rPr>
            <w:rStyle w:val="Hipervnculo"/>
            <w:noProof/>
          </w:rPr>
          <w:t>Casos de Uso</w:t>
        </w:r>
        <w:r w:rsidR="00E8271E">
          <w:rPr>
            <w:noProof/>
            <w:webHidden/>
          </w:rPr>
          <w:tab/>
        </w:r>
        <w:r>
          <w:rPr>
            <w:noProof/>
            <w:webHidden/>
          </w:rPr>
          <w:fldChar w:fldCharType="begin"/>
        </w:r>
        <w:r w:rsidR="00E8271E">
          <w:rPr>
            <w:noProof/>
            <w:webHidden/>
          </w:rPr>
          <w:instrText xml:space="preserve"> PAGEREF _Toc326368357 \h </w:instrText>
        </w:r>
        <w:r>
          <w:rPr>
            <w:noProof/>
            <w:webHidden/>
          </w:rPr>
        </w:r>
        <w:r>
          <w:rPr>
            <w:noProof/>
            <w:webHidden/>
          </w:rPr>
          <w:fldChar w:fldCharType="separate"/>
        </w:r>
        <w:r w:rsidR="005D5658">
          <w:rPr>
            <w:noProof/>
            <w:webHidden/>
          </w:rPr>
          <w:t>10</w:t>
        </w:r>
        <w:r>
          <w:rPr>
            <w:noProof/>
            <w:webHidden/>
          </w:rPr>
          <w:fldChar w:fldCharType="end"/>
        </w:r>
      </w:hyperlink>
    </w:p>
    <w:p w:rsidR="00E8271E" w:rsidRDefault="00DB43D6">
      <w:pPr>
        <w:pStyle w:val="TDC2"/>
        <w:tabs>
          <w:tab w:val="right" w:leader="dot" w:pos="8494"/>
        </w:tabs>
        <w:rPr>
          <w:rFonts w:asciiTheme="minorHAnsi" w:eastAsiaTheme="minorEastAsia" w:hAnsiTheme="minorHAnsi" w:cstheme="minorBidi"/>
          <w:noProof/>
          <w:sz w:val="22"/>
          <w:szCs w:val="22"/>
          <w:lang w:eastAsia="es-UY"/>
        </w:rPr>
      </w:pPr>
      <w:hyperlink w:anchor="_Toc326368358" w:history="1">
        <w:r w:rsidR="00E8271E" w:rsidRPr="00700663">
          <w:rPr>
            <w:rStyle w:val="Hipervnculo"/>
            <w:noProof/>
          </w:rPr>
          <w:t>Modelo de Casos de Uso</w:t>
        </w:r>
        <w:r w:rsidR="00E8271E">
          <w:rPr>
            <w:noProof/>
            <w:webHidden/>
          </w:rPr>
          <w:tab/>
        </w:r>
        <w:r>
          <w:rPr>
            <w:noProof/>
            <w:webHidden/>
          </w:rPr>
          <w:fldChar w:fldCharType="begin"/>
        </w:r>
        <w:r w:rsidR="00E8271E">
          <w:rPr>
            <w:noProof/>
            <w:webHidden/>
          </w:rPr>
          <w:instrText xml:space="preserve"> PAGEREF _Toc326368358 \h </w:instrText>
        </w:r>
        <w:r>
          <w:rPr>
            <w:noProof/>
            <w:webHidden/>
          </w:rPr>
        </w:r>
        <w:r>
          <w:rPr>
            <w:noProof/>
            <w:webHidden/>
          </w:rPr>
          <w:fldChar w:fldCharType="separate"/>
        </w:r>
        <w:r w:rsidR="005D5658">
          <w:rPr>
            <w:noProof/>
            <w:webHidden/>
          </w:rPr>
          <w:t>10</w:t>
        </w:r>
        <w:r>
          <w:rPr>
            <w:noProof/>
            <w:webHidden/>
          </w:rPr>
          <w:fldChar w:fldCharType="end"/>
        </w:r>
      </w:hyperlink>
    </w:p>
    <w:p w:rsidR="00E8271E" w:rsidRDefault="00DB43D6">
      <w:pPr>
        <w:pStyle w:val="TDC2"/>
        <w:tabs>
          <w:tab w:val="right" w:leader="dot" w:pos="8494"/>
        </w:tabs>
        <w:rPr>
          <w:rFonts w:asciiTheme="minorHAnsi" w:eastAsiaTheme="minorEastAsia" w:hAnsiTheme="minorHAnsi" w:cstheme="minorBidi"/>
          <w:noProof/>
          <w:sz w:val="22"/>
          <w:szCs w:val="22"/>
          <w:lang w:eastAsia="es-UY"/>
        </w:rPr>
      </w:pPr>
      <w:hyperlink w:anchor="_Toc326368359" w:history="1">
        <w:r w:rsidR="00E8271E" w:rsidRPr="00700663">
          <w:rPr>
            <w:rStyle w:val="Hipervnculo"/>
            <w:noProof/>
          </w:rPr>
          <w:t>Especificación de Casos de Uso</w:t>
        </w:r>
        <w:r w:rsidR="00E8271E">
          <w:rPr>
            <w:noProof/>
            <w:webHidden/>
          </w:rPr>
          <w:tab/>
        </w:r>
        <w:r>
          <w:rPr>
            <w:noProof/>
            <w:webHidden/>
          </w:rPr>
          <w:fldChar w:fldCharType="begin"/>
        </w:r>
        <w:r w:rsidR="00E8271E">
          <w:rPr>
            <w:noProof/>
            <w:webHidden/>
          </w:rPr>
          <w:instrText xml:space="preserve"> PAGEREF _Toc326368359 \h </w:instrText>
        </w:r>
        <w:r>
          <w:rPr>
            <w:noProof/>
            <w:webHidden/>
          </w:rPr>
        </w:r>
        <w:r>
          <w:rPr>
            <w:noProof/>
            <w:webHidden/>
          </w:rPr>
          <w:fldChar w:fldCharType="separate"/>
        </w:r>
        <w:r w:rsidR="005D5658">
          <w:rPr>
            <w:noProof/>
            <w:webHidden/>
          </w:rPr>
          <w:t>11</w:t>
        </w:r>
        <w:r>
          <w:rPr>
            <w:noProof/>
            <w:webHidden/>
          </w:rPr>
          <w:fldChar w:fldCharType="end"/>
        </w:r>
      </w:hyperlink>
    </w:p>
    <w:p w:rsidR="00E8271E" w:rsidRDefault="00DB43D6">
      <w:pPr>
        <w:pStyle w:val="TDC3"/>
        <w:tabs>
          <w:tab w:val="right" w:leader="dot" w:pos="8494"/>
        </w:tabs>
        <w:rPr>
          <w:rFonts w:asciiTheme="minorHAnsi" w:eastAsiaTheme="minorEastAsia" w:hAnsiTheme="minorHAnsi" w:cstheme="minorBidi"/>
          <w:noProof/>
          <w:sz w:val="22"/>
          <w:szCs w:val="22"/>
          <w:lang w:eastAsia="es-UY"/>
        </w:rPr>
      </w:pPr>
      <w:hyperlink w:anchor="_Toc326368360" w:history="1">
        <w:r w:rsidR="00E8271E" w:rsidRPr="00700663">
          <w:rPr>
            <w:rStyle w:val="Hipervnculo"/>
            <w:noProof/>
          </w:rPr>
          <w:t>CU001 – Alta de producto o servicio</w:t>
        </w:r>
        <w:r w:rsidR="00E8271E">
          <w:rPr>
            <w:noProof/>
            <w:webHidden/>
          </w:rPr>
          <w:tab/>
        </w:r>
        <w:r>
          <w:rPr>
            <w:noProof/>
            <w:webHidden/>
          </w:rPr>
          <w:fldChar w:fldCharType="begin"/>
        </w:r>
        <w:r w:rsidR="00E8271E">
          <w:rPr>
            <w:noProof/>
            <w:webHidden/>
          </w:rPr>
          <w:instrText xml:space="preserve"> PAGEREF _Toc326368360 \h </w:instrText>
        </w:r>
        <w:r>
          <w:rPr>
            <w:noProof/>
            <w:webHidden/>
          </w:rPr>
        </w:r>
        <w:r>
          <w:rPr>
            <w:noProof/>
            <w:webHidden/>
          </w:rPr>
          <w:fldChar w:fldCharType="separate"/>
        </w:r>
        <w:r w:rsidR="005D5658">
          <w:rPr>
            <w:noProof/>
            <w:webHidden/>
          </w:rPr>
          <w:t>11</w:t>
        </w:r>
        <w:r>
          <w:rPr>
            <w:noProof/>
            <w:webHidden/>
          </w:rPr>
          <w:fldChar w:fldCharType="end"/>
        </w:r>
      </w:hyperlink>
    </w:p>
    <w:p w:rsidR="00E8271E" w:rsidRDefault="00DB43D6">
      <w:pPr>
        <w:pStyle w:val="TDC3"/>
        <w:tabs>
          <w:tab w:val="right" w:leader="dot" w:pos="8494"/>
        </w:tabs>
        <w:rPr>
          <w:rFonts w:asciiTheme="minorHAnsi" w:eastAsiaTheme="minorEastAsia" w:hAnsiTheme="minorHAnsi" w:cstheme="minorBidi"/>
          <w:noProof/>
          <w:sz w:val="22"/>
          <w:szCs w:val="22"/>
          <w:lang w:eastAsia="es-UY"/>
        </w:rPr>
      </w:pPr>
      <w:hyperlink w:anchor="_Toc326368361" w:history="1">
        <w:r w:rsidR="00E8271E" w:rsidRPr="00700663">
          <w:rPr>
            <w:rStyle w:val="Hipervnculo"/>
            <w:noProof/>
          </w:rPr>
          <w:t>CU002 – Modificación de producto o servicio</w:t>
        </w:r>
        <w:r w:rsidR="00E8271E">
          <w:rPr>
            <w:noProof/>
            <w:webHidden/>
          </w:rPr>
          <w:tab/>
        </w:r>
        <w:r>
          <w:rPr>
            <w:noProof/>
            <w:webHidden/>
          </w:rPr>
          <w:fldChar w:fldCharType="begin"/>
        </w:r>
        <w:r w:rsidR="00E8271E">
          <w:rPr>
            <w:noProof/>
            <w:webHidden/>
          </w:rPr>
          <w:instrText xml:space="preserve"> PAGEREF _Toc326368361 \h </w:instrText>
        </w:r>
        <w:r>
          <w:rPr>
            <w:noProof/>
            <w:webHidden/>
          </w:rPr>
        </w:r>
        <w:r>
          <w:rPr>
            <w:noProof/>
            <w:webHidden/>
          </w:rPr>
          <w:fldChar w:fldCharType="separate"/>
        </w:r>
        <w:r w:rsidR="005D5658">
          <w:rPr>
            <w:noProof/>
            <w:webHidden/>
          </w:rPr>
          <w:t>13</w:t>
        </w:r>
        <w:r>
          <w:rPr>
            <w:noProof/>
            <w:webHidden/>
          </w:rPr>
          <w:fldChar w:fldCharType="end"/>
        </w:r>
      </w:hyperlink>
    </w:p>
    <w:p w:rsidR="00E8271E" w:rsidRDefault="00DB43D6">
      <w:pPr>
        <w:pStyle w:val="TDC3"/>
        <w:tabs>
          <w:tab w:val="right" w:leader="dot" w:pos="8494"/>
        </w:tabs>
        <w:rPr>
          <w:rFonts w:asciiTheme="minorHAnsi" w:eastAsiaTheme="minorEastAsia" w:hAnsiTheme="minorHAnsi" w:cstheme="minorBidi"/>
          <w:noProof/>
          <w:sz w:val="22"/>
          <w:szCs w:val="22"/>
          <w:lang w:eastAsia="es-UY"/>
        </w:rPr>
      </w:pPr>
      <w:hyperlink w:anchor="_Toc326368362" w:history="1">
        <w:r w:rsidR="00E8271E" w:rsidRPr="00700663">
          <w:rPr>
            <w:rStyle w:val="Hipervnculo"/>
            <w:noProof/>
          </w:rPr>
          <w:t>CU003 – Baja de producto o servicio</w:t>
        </w:r>
        <w:r w:rsidR="00E8271E">
          <w:rPr>
            <w:noProof/>
            <w:webHidden/>
          </w:rPr>
          <w:tab/>
        </w:r>
        <w:r>
          <w:rPr>
            <w:noProof/>
            <w:webHidden/>
          </w:rPr>
          <w:fldChar w:fldCharType="begin"/>
        </w:r>
        <w:r w:rsidR="00E8271E">
          <w:rPr>
            <w:noProof/>
            <w:webHidden/>
          </w:rPr>
          <w:instrText xml:space="preserve"> PAGEREF _Toc326368362 \h </w:instrText>
        </w:r>
        <w:r>
          <w:rPr>
            <w:noProof/>
            <w:webHidden/>
          </w:rPr>
        </w:r>
        <w:r>
          <w:rPr>
            <w:noProof/>
            <w:webHidden/>
          </w:rPr>
          <w:fldChar w:fldCharType="separate"/>
        </w:r>
        <w:r w:rsidR="005D5658">
          <w:rPr>
            <w:noProof/>
            <w:webHidden/>
          </w:rPr>
          <w:t>13</w:t>
        </w:r>
        <w:r>
          <w:rPr>
            <w:noProof/>
            <w:webHidden/>
          </w:rPr>
          <w:fldChar w:fldCharType="end"/>
        </w:r>
      </w:hyperlink>
    </w:p>
    <w:p w:rsidR="00E8271E" w:rsidRDefault="00DB43D6">
      <w:pPr>
        <w:pStyle w:val="TDC3"/>
        <w:tabs>
          <w:tab w:val="right" w:leader="dot" w:pos="8494"/>
        </w:tabs>
        <w:rPr>
          <w:rFonts w:asciiTheme="minorHAnsi" w:eastAsiaTheme="minorEastAsia" w:hAnsiTheme="minorHAnsi" w:cstheme="minorBidi"/>
          <w:noProof/>
          <w:sz w:val="22"/>
          <w:szCs w:val="22"/>
          <w:lang w:eastAsia="es-UY"/>
        </w:rPr>
      </w:pPr>
      <w:hyperlink w:anchor="_Toc326368363" w:history="1">
        <w:r w:rsidR="00E8271E" w:rsidRPr="00700663">
          <w:rPr>
            <w:rStyle w:val="Hipervnculo"/>
            <w:noProof/>
          </w:rPr>
          <w:t>CU004 – Alta de nuevo cliente</w:t>
        </w:r>
        <w:r w:rsidR="00E8271E">
          <w:rPr>
            <w:noProof/>
            <w:webHidden/>
          </w:rPr>
          <w:tab/>
        </w:r>
        <w:r>
          <w:rPr>
            <w:noProof/>
            <w:webHidden/>
          </w:rPr>
          <w:fldChar w:fldCharType="begin"/>
        </w:r>
        <w:r w:rsidR="00E8271E">
          <w:rPr>
            <w:noProof/>
            <w:webHidden/>
          </w:rPr>
          <w:instrText xml:space="preserve"> PAGEREF _Toc326368363 \h </w:instrText>
        </w:r>
        <w:r>
          <w:rPr>
            <w:noProof/>
            <w:webHidden/>
          </w:rPr>
        </w:r>
        <w:r>
          <w:rPr>
            <w:noProof/>
            <w:webHidden/>
          </w:rPr>
          <w:fldChar w:fldCharType="separate"/>
        </w:r>
        <w:r w:rsidR="005D5658">
          <w:rPr>
            <w:noProof/>
            <w:webHidden/>
          </w:rPr>
          <w:t>13</w:t>
        </w:r>
        <w:r>
          <w:rPr>
            <w:noProof/>
            <w:webHidden/>
          </w:rPr>
          <w:fldChar w:fldCharType="end"/>
        </w:r>
      </w:hyperlink>
    </w:p>
    <w:p w:rsidR="00E8271E" w:rsidRDefault="00DB43D6">
      <w:pPr>
        <w:pStyle w:val="TDC3"/>
        <w:tabs>
          <w:tab w:val="right" w:leader="dot" w:pos="8494"/>
        </w:tabs>
        <w:rPr>
          <w:rFonts w:asciiTheme="minorHAnsi" w:eastAsiaTheme="minorEastAsia" w:hAnsiTheme="minorHAnsi" w:cstheme="minorBidi"/>
          <w:noProof/>
          <w:sz w:val="22"/>
          <w:szCs w:val="22"/>
          <w:lang w:eastAsia="es-UY"/>
        </w:rPr>
      </w:pPr>
      <w:hyperlink w:anchor="_Toc326368364" w:history="1">
        <w:r w:rsidR="00E8271E" w:rsidRPr="00700663">
          <w:rPr>
            <w:rStyle w:val="Hipervnculo"/>
            <w:noProof/>
          </w:rPr>
          <w:t>CU005 – Modificación de cliente existente</w:t>
        </w:r>
        <w:r w:rsidR="00E8271E">
          <w:rPr>
            <w:noProof/>
            <w:webHidden/>
          </w:rPr>
          <w:tab/>
        </w:r>
        <w:r>
          <w:rPr>
            <w:noProof/>
            <w:webHidden/>
          </w:rPr>
          <w:fldChar w:fldCharType="begin"/>
        </w:r>
        <w:r w:rsidR="00E8271E">
          <w:rPr>
            <w:noProof/>
            <w:webHidden/>
          </w:rPr>
          <w:instrText xml:space="preserve"> PAGEREF _Toc326368364 \h </w:instrText>
        </w:r>
        <w:r>
          <w:rPr>
            <w:noProof/>
            <w:webHidden/>
          </w:rPr>
        </w:r>
        <w:r>
          <w:rPr>
            <w:noProof/>
            <w:webHidden/>
          </w:rPr>
          <w:fldChar w:fldCharType="separate"/>
        </w:r>
        <w:r w:rsidR="005D5658">
          <w:rPr>
            <w:noProof/>
            <w:webHidden/>
          </w:rPr>
          <w:t>15</w:t>
        </w:r>
        <w:r>
          <w:rPr>
            <w:noProof/>
            <w:webHidden/>
          </w:rPr>
          <w:fldChar w:fldCharType="end"/>
        </w:r>
      </w:hyperlink>
    </w:p>
    <w:p w:rsidR="00E8271E" w:rsidRDefault="00DB43D6">
      <w:pPr>
        <w:pStyle w:val="TDC3"/>
        <w:tabs>
          <w:tab w:val="right" w:leader="dot" w:pos="8494"/>
        </w:tabs>
        <w:rPr>
          <w:rFonts w:asciiTheme="minorHAnsi" w:eastAsiaTheme="minorEastAsia" w:hAnsiTheme="minorHAnsi" w:cstheme="minorBidi"/>
          <w:noProof/>
          <w:sz w:val="22"/>
          <w:szCs w:val="22"/>
          <w:lang w:eastAsia="es-UY"/>
        </w:rPr>
      </w:pPr>
      <w:hyperlink w:anchor="_Toc326368365" w:history="1">
        <w:r w:rsidR="00E8271E" w:rsidRPr="00700663">
          <w:rPr>
            <w:rStyle w:val="Hipervnculo"/>
            <w:noProof/>
          </w:rPr>
          <w:t>CU006 – Baja de cliente existente</w:t>
        </w:r>
        <w:r w:rsidR="00E8271E">
          <w:rPr>
            <w:noProof/>
            <w:webHidden/>
          </w:rPr>
          <w:tab/>
        </w:r>
        <w:r>
          <w:rPr>
            <w:noProof/>
            <w:webHidden/>
          </w:rPr>
          <w:fldChar w:fldCharType="begin"/>
        </w:r>
        <w:r w:rsidR="00E8271E">
          <w:rPr>
            <w:noProof/>
            <w:webHidden/>
          </w:rPr>
          <w:instrText xml:space="preserve"> PAGEREF _Toc326368365 \h </w:instrText>
        </w:r>
        <w:r>
          <w:rPr>
            <w:noProof/>
            <w:webHidden/>
          </w:rPr>
        </w:r>
        <w:r>
          <w:rPr>
            <w:noProof/>
            <w:webHidden/>
          </w:rPr>
          <w:fldChar w:fldCharType="separate"/>
        </w:r>
        <w:r w:rsidR="005D5658">
          <w:rPr>
            <w:noProof/>
            <w:webHidden/>
          </w:rPr>
          <w:t>16</w:t>
        </w:r>
        <w:r>
          <w:rPr>
            <w:noProof/>
            <w:webHidden/>
          </w:rPr>
          <w:fldChar w:fldCharType="end"/>
        </w:r>
      </w:hyperlink>
    </w:p>
    <w:p w:rsidR="00E8271E" w:rsidRDefault="00DB43D6">
      <w:pPr>
        <w:pStyle w:val="TDC3"/>
        <w:tabs>
          <w:tab w:val="right" w:leader="dot" w:pos="8494"/>
        </w:tabs>
        <w:rPr>
          <w:rFonts w:asciiTheme="minorHAnsi" w:eastAsiaTheme="minorEastAsia" w:hAnsiTheme="minorHAnsi" w:cstheme="minorBidi"/>
          <w:noProof/>
          <w:sz w:val="22"/>
          <w:szCs w:val="22"/>
          <w:lang w:eastAsia="es-UY"/>
        </w:rPr>
      </w:pPr>
      <w:hyperlink w:anchor="_Toc326368366" w:history="1">
        <w:r w:rsidR="00E8271E" w:rsidRPr="00700663">
          <w:rPr>
            <w:rStyle w:val="Hipervnculo"/>
            <w:noProof/>
          </w:rPr>
          <w:t>CU007 – Registro de pedido</w:t>
        </w:r>
        <w:r w:rsidR="00E8271E">
          <w:rPr>
            <w:noProof/>
            <w:webHidden/>
          </w:rPr>
          <w:tab/>
        </w:r>
        <w:r>
          <w:rPr>
            <w:noProof/>
            <w:webHidden/>
          </w:rPr>
          <w:fldChar w:fldCharType="begin"/>
        </w:r>
        <w:r w:rsidR="00E8271E">
          <w:rPr>
            <w:noProof/>
            <w:webHidden/>
          </w:rPr>
          <w:instrText xml:space="preserve"> PAGEREF _Toc326368366 \h </w:instrText>
        </w:r>
        <w:r>
          <w:rPr>
            <w:noProof/>
            <w:webHidden/>
          </w:rPr>
        </w:r>
        <w:r>
          <w:rPr>
            <w:noProof/>
            <w:webHidden/>
          </w:rPr>
          <w:fldChar w:fldCharType="separate"/>
        </w:r>
        <w:r w:rsidR="005D5658">
          <w:rPr>
            <w:noProof/>
            <w:webHidden/>
          </w:rPr>
          <w:t>16</w:t>
        </w:r>
        <w:r>
          <w:rPr>
            <w:noProof/>
            <w:webHidden/>
          </w:rPr>
          <w:fldChar w:fldCharType="end"/>
        </w:r>
      </w:hyperlink>
    </w:p>
    <w:p w:rsidR="00C44D8C" w:rsidRPr="00EF6C20" w:rsidRDefault="00DB43D6" w:rsidP="00AF17F5">
      <w:pPr>
        <w:pStyle w:val="Ttulo1"/>
      </w:pPr>
      <w:r>
        <w:rPr>
          <w:color w:val="auto"/>
          <w:kern w:val="0"/>
          <w:sz w:val="20"/>
          <w:szCs w:val="20"/>
        </w:rPr>
        <w:lastRenderedPageBreak/>
        <w:fldChar w:fldCharType="end"/>
      </w:r>
      <w:bookmarkStart w:id="1" w:name="_Toc326368335"/>
      <w:r w:rsidR="000D6815">
        <w:t>Introducción</w:t>
      </w:r>
      <w:bookmarkEnd w:id="1"/>
    </w:p>
    <w:p w:rsidR="00543B00" w:rsidRDefault="00543B00" w:rsidP="00543B00">
      <w:pPr>
        <w:pStyle w:val="Ttulo2"/>
        <w:numPr>
          <w:ilvl w:val="1"/>
          <w:numId w:val="0"/>
        </w:numPr>
        <w:suppressAutoHyphens/>
        <w:spacing w:before="200"/>
        <w:ind w:left="576" w:hanging="576"/>
        <w:jc w:val="both"/>
      </w:pPr>
      <w:bookmarkStart w:id="2" w:name="_Toc194414988"/>
      <w:bookmarkStart w:id="3" w:name="_Toc326368336"/>
      <w:r>
        <w:t>Identificación</w:t>
      </w:r>
      <w:bookmarkEnd w:id="2"/>
      <w:bookmarkEnd w:id="3"/>
    </w:p>
    <w:p w:rsidR="00543B00" w:rsidRPr="0044500A" w:rsidRDefault="00543B00" w:rsidP="00543B00">
      <w:r>
        <w:t xml:space="preserve">El sistema se denominará </w:t>
      </w:r>
      <w:r w:rsidR="00C304BD">
        <w:t>Integra</w:t>
      </w:r>
      <w:r w:rsidR="00A45CA5">
        <w:t>.</w:t>
      </w:r>
    </w:p>
    <w:p w:rsidR="00543B00" w:rsidRDefault="00543B00" w:rsidP="00543B00">
      <w:pPr>
        <w:pStyle w:val="Ttulo2"/>
        <w:numPr>
          <w:ilvl w:val="1"/>
          <w:numId w:val="0"/>
        </w:numPr>
        <w:suppressAutoHyphens/>
        <w:spacing w:before="200"/>
        <w:ind w:left="576" w:hanging="576"/>
        <w:jc w:val="both"/>
      </w:pPr>
      <w:bookmarkStart w:id="4" w:name="_Toc194414989"/>
      <w:bookmarkStart w:id="5" w:name="_Toc326368337"/>
      <w:r>
        <w:t>Propósito del ESRE</w:t>
      </w:r>
      <w:bookmarkEnd w:id="4"/>
      <w:bookmarkEnd w:id="5"/>
    </w:p>
    <w:p w:rsidR="00543B00" w:rsidRDefault="00543B00" w:rsidP="00543B00">
      <w:r w:rsidRPr="0044500A">
        <w:t>Este documento tiene el propósito de especificar los requerimientos funcionales</w:t>
      </w:r>
      <w:r>
        <w:t xml:space="preserve"> (servicios)</w:t>
      </w:r>
      <w:r w:rsidRPr="0044500A">
        <w:t xml:space="preserve"> y no funcionales</w:t>
      </w:r>
      <w:r>
        <w:t xml:space="preserve"> (restricciones)</w:t>
      </w:r>
      <w:r w:rsidRPr="0044500A">
        <w:t xml:space="preserve"> del </w:t>
      </w:r>
      <w:r w:rsidR="00C304BD">
        <w:t xml:space="preserve">Integra, </w:t>
      </w:r>
      <w:r w:rsidR="00435ABA">
        <w:t>S</w:t>
      </w:r>
      <w:r w:rsidRPr="0044500A">
        <w:t>istema</w:t>
      </w:r>
      <w:r>
        <w:t xml:space="preserve"> de </w:t>
      </w:r>
      <w:r w:rsidR="00A45CA5">
        <w:t>Gestión</w:t>
      </w:r>
      <w:r w:rsidR="00C304BD">
        <w:t xml:space="preserve"> de Negociosde Comercia.</w:t>
      </w:r>
    </w:p>
    <w:p w:rsidR="00543B00" w:rsidRDefault="00543B00" w:rsidP="00543B00">
      <w:r w:rsidRPr="0044500A">
        <w:t xml:space="preserve">El mismo está elaborado para ser interpretado por el equipo de desarrollo del sistema, </w:t>
      </w:r>
      <w:r>
        <w:t xml:space="preserve"> así como </w:t>
      </w:r>
      <w:r w:rsidRPr="0044500A">
        <w:t xml:space="preserve">también para el cliente y el usuario final del sistema, teniendo en cuenta y a consideración reunir y evacuar todas las dudas </w:t>
      </w:r>
      <w:r>
        <w:t xml:space="preserve">respecto a </w:t>
      </w:r>
      <w:r w:rsidRPr="0044500A">
        <w:t>la comprensión del problema</w:t>
      </w:r>
      <w:r>
        <w:t>,  considerando las diferentes ópticas según el destinatario del documento</w:t>
      </w:r>
      <w:r w:rsidRPr="0044500A">
        <w:t xml:space="preserve">. </w:t>
      </w:r>
    </w:p>
    <w:p w:rsidR="00BD2454" w:rsidRDefault="00543B00" w:rsidP="0060530B">
      <w:r w:rsidRPr="0044500A">
        <w:t xml:space="preserve">Este documento será de gran ayuda para validar y verificar los requerimientos con </w:t>
      </w:r>
      <w:r>
        <w:t>los</w:t>
      </w:r>
      <w:r w:rsidRPr="0044500A">
        <w:t xml:space="preserve"> clientes y usuarios. </w:t>
      </w:r>
      <w:r>
        <w:t>Por otro lado, t</w:t>
      </w:r>
      <w:r w:rsidRPr="0044500A">
        <w:t>ambién será la entrada para que los desarrolladores y arquitectos puedan realizar el sistema de forma correcta.</w:t>
      </w:r>
    </w:p>
    <w:p w:rsidR="007F454E" w:rsidRDefault="007F454E" w:rsidP="0060530B"/>
    <w:p w:rsidR="00BD2454" w:rsidRDefault="00BD2454" w:rsidP="00BD2454">
      <w:pPr>
        <w:pStyle w:val="Ttulo2"/>
        <w:rPr>
          <w:rFonts w:cs="Times New Roman"/>
        </w:rPr>
      </w:pPr>
      <w:bookmarkStart w:id="6" w:name="_Toc326368338"/>
      <w:r w:rsidRPr="001D1F00">
        <w:t>Glosario</w:t>
      </w:r>
      <w:bookmarkEnd w:id="6"/>
    </w:p>
    <w:p w:rsidR="00FE224F" w:rsidRPr="00FE224F" w:rsidRDefault="00BD2454" w:rsidP="007F454E">
      <w:pPr>
        <w:pStyle w:val="Ttulo3"/>
      </w:pPr>
      <w:bookmarkStart w:id="7" w:name="_Toc326368339"/>
      <w:r>
        <w:t>Definiciones</w:t>
      </w:r>
      <w:bookmarkEnd w:id="7"/>
    </w:p>
    <w:p w:rsidR="00BD2454" w:rsidRDefault="003E5984" w:rsidP="00BD2454">
      <w:pPr>
        <w:pStyle w:val="Prrafodelista"/>
        <w:spacing w:before="0" w:after="200"/>
        <w:ind w:left="644"/>
      </w:pPr>
      <w:r>
        <w:rPr>
          <w:b/>
          <w:bCs/>
        </w:rPr>
        <w:t>Plug</w:t>
      </w:r>
      <w:r w:rsidR="004C30B0">
        <w:rPr>
          <w:b/>
          <w:bCs/>
        </w:rPr>
        <w:t>-</w:t>
      </w:r>
      <w:r>
        <w:rPr>
          <w:b/>
          <w:bCs/>
        </w:rPr>
        <w:t>in</w:t>
      </w:r>
      <w:r w:rsidR="00BD2454" w:rsidRPr="00C53790">
        <w:rPr>
          <w:b/>
          <w:bCs/>
        </w:rPr>
        <w:t>.</w:t>
      </w:r>
    </w:p>
    <w:p w:rsidR="007F454E" w:rsidRDefault="004C30B0" w:rsidP="007F454E">
      <w:pPr>
        <w:pStyle w:val="Prrafodelista"/>
        <w:spacing w:before="0" w:after="200"/>
        <w:ind w:left="644"/>
      </w:pPr>
      <w:r>
        <w:t>Software que se instala y agrega funcionalidades específicas a un software más grande que lo contiene.</w:t>
      </w:r>
    </w:p>
    <w:p w:rsidR="00BD2454" w:rsidRPr="00543B00" w:rsidRDefault="00BD2454" w:rsidP="007F454E">
      <w:pPr>
        <w:pStyle w:val="Ttulo3"/>
      </w:pPr>
      <w:bookmarkStart w:id="8" w:name="_Toc326368340"/>
      <w:r>
        <w:t>Abreviaturas</w:t>
      </w:r>
      <w:bookmarkEnd w:id="8"/>
    </w:p>
    <w:p w:rsidR="00E03113" w:rsidRDefault="00E03113" w:rsidP="00BD2454">
      <w:pPr>
        <w:pStyle w:val="Prrafodelista"/>
        <w:spacing w:before="0" w:after="200"/>
        <w:ind w:left="644"/>
      </w:pPr>
      <w:r>
        <w:rPr>
          <w:b/>
          <w:bCs/>
        </w:rPr>
        <w:t>ESRE.</w:t>
      </w:r>
      <w:r>
        <w:t xml:space="preserve"> Especificación de Requerimientos</w:t>
      </w:r>
      <w:r w:rsidR="009D28DB">
        <w:t>.</w:t>
      </w:r>
    </w:p>
    <w:p w:rsidR="00A82B1B" w:rsidRPr="00332ECB" w:rsidRDefault="008637C3" w:rsidP="008637C3">
      <w:pPr>
        <w:pStyle w:val="Prrafodelista"/>
        <w:spacing w:before="0" w:after="200"/>
        <w:ind w:left="644"/>
        <w:rPr>
          <w:bCs/>
          <w:lang w:val="en-US"/>
        </w:rPr>
      </w:pPr>
      <w:r w:rsidRPr="00332ECB">
        <w:rPr>
          <w:b/>
          <w:bCs/>
          <w:lang w:val="en-US"/>
        </w:rPr>
        <w:t>SaaS</w:t>
      </w:r>
      <w:r w:rsidR="000A5F09" w:rsidRPr="00332ECB">
        <w:rPr>
          <w:b/>
          <w:bCs/>
          <w:lang w:val="en-US"/>
        </w:rPr>
        <w:t>.</w:t>
      </w:r>
      <w:r w:rsidRPr="00332ECB">
        <w:rPr>
          <w:bCs/>
          <w:lang w:val="en-US"/>
        </w:rPr>
        <w:t>Sof</w:t>
      </w:r>
      <w:r w:rsidR="00A37AEB" w:rsidRPr="00332ECB">
        <w:rPr>
          <w:bCs/>
          <w:lang w:val="en-US"/>
        </w:rPr>
        <w:t>t</w:t>
      </w:r>
      <w:r w:rsidRPr="00332ECB">
        <w:rPr>
          <w:bCs/>
          <w:lang w:val="en-US"/>
        </w:rPr>
        <w:t>ware as a Service</w:t>
      </w:r>
      <w:bookmarkStart w:id="9" w:name="_Toc194414990"/>
    </w:p>
    <w:p w:rsidR="007F454E" w:rsidRPr="00332ECB" w:rsidRDefault="007F454E" w:rsidP="008637C3">
      <w:pPr>
        <w:pStyle w:val="Prrafodelista"/>
        <w:spacing w:before="0" w:after="200"/>
        <w:ind w:left="644"/>
        <w:rPr>
          <w:bCs/>
          <w:lang w:val="en-US"/>
        </w:rPr>
      </w:pPr>
      <w:r w:rsidRPr="00332ECB">
        <w:rPr>
          <w:b/>
          <w:bCs/>
          <w:lang w:val="en-US"/>
        </w:rPr>
        <w:t>Kg.</w:t>
      </w:r>
      <w:r w:rsidR="008C2FE8" w:rsidRPr="00332ECB">
        <w:rPr>
          <w:bCs/>
          <w:lang w:val="en-US"/>
        </w:rPr>
        <w:t>Kilogramo</w:t>
      </w:r>
    </w:p>
    <w:p w:rsidR="007F454E" w:rsidRDefault="007F454E" w:rsidP="008637C3">
      <w:pPr>
        <w:pStyle w:val="Prrafodelista"/>
        <w:spacing w:before="0" w:after="200"/>
        <w:ind w:left="644"/>
        <w:rPr>
          <w:bCs/>
        </w:rPr>
      </w:pPr>
      <w:r>
        <w:rPr>
          <w:b/>
          <w:bCs/>
        </w:rPr>
        <w:t>M</w:t>
      </w:r>
      <w:r>
        <w:rPr>
          <w:b/>
          <w:bCs/>
          <w:vertAlign w:val="superscript"/>
        </w:rPr>
        <w:t>3</w:t>
      </w:r>
      <w:r>
        <w:rPr>
          <w:b/>
          <w:bCs/>
        </w:rPr>
        <w:t xml:space="preserve">. </w:t>
      </w:r>
      <w:r w:rsidRPr="007F454E">
        <w:rPr>
          <w:bCs/>
        </w:rPr>
        <w:t>Me</w:t>
      </w:r>
      <w:r>
        <w:rPr>
          <w:bCs/>
        </w:rPr>
        <w:t>t</w:t>
      </w:r>
      <w:r w:rsidR="008C2FE8">
        <w:rPr>
          <w:bCs/>
        </w:rPr>
        <w:t>ro</w:t>
      </w:r>
      <w:r>
        <w:rPr>
          <w:bCs/>
        </w:rPr>
        <w:t xml:space="preserve"> cúbi</w:t>
      </w:r>
      <w:r w:rsidR="008C2FE8">
        <w:rPr>
          <w:bCs/>
        </w:rPr>
        <w:t>co</w:t>
      </w:r>
    </w:p>
    <w:p w:rsidR="007A5CF5" w:rsidRDefault="007A5CF5" w:rsidP="008637C3">
      <w:pPr>
        <w:pStyle w:val="Prrafodelista"/>
        <w:spacing w:before="0" w:after="200"/>
        <w:ind w:left="644"/>
        <w:rPr>
          <w:bCs/>
        </w:rPr>
      </w:pPr>
      <w:r>
        <w:rPr>
          <w:b/>
          <w:bCs/>
        </w:rPr>
        <w:t>RF.</w:t>
      </w:r>
      <w:r>
        <w:rPr>
          <w:bCs/>
        </w:rPr>
        <w:t xml:space="preserve"> Requerimiento funcional</w:t>
      </w:r>
    </w:p>
    <w:p w:rsidR="007A5CF5" w:rsidRDefault="007A5CF5" w:rsidP="008637C3">
      <w:pPr>
        <w:pStyle w:val="Prrafodelista"/>
        <w:spacing w:before="0" w:after="200"/>
        <w:ind w:left="644"/>
        <w:rPr>
          <w:bCs/>
        </w:rPr>
      </w:pPr>
      <w:r>
        <w:rPr>
          <w:b/>
          <w:bCs/>
        </w:rPr>
        <w:t>RNF.</w:t>
      </w:r>
      <w:r>
        <w:rPr>
          <w:bCs/>
        </w:rPr>
        <w:t xml:space="preserve"> Requerimiento no funcional</w:t>
      </w:r>
    </w:p>
    <w:p w:rsidR="007A5CF5" w:rsidRDefault="007A5CF5" w:rsidP="008637C3">
      <w:pPr>
        <w:pStyle w:val="Prrafodelista"/>
        <w:spacing w:before="0" w:after="200"/>
        <w:ind w:left="644"/>
        <w:rPr>
          <w:bCs/>
        </w:rPr>
      </w:pPr>
      <w:r>
        <w:rPr>
          <w:b/>
          <w:bCs/>
        </w:rPr>
        <w:t>CU.</w:t>
      </w:r>
      <w:r>
        <w:rPr>
          <w:bCs/>
        </w:rPr>
        <w:t xml:space="preserve"> Caso de uso</w:t>
      </w:r>
    </w:p>
    <w:p w:rsidR="007A5CF5" w:rsidRPr="007F454E" w:rsidRDefault="007A5CF5" w:rsidP="008637C3">
      <w:pPr>
        <w:pStyle w:val="Prrafodelista"/>
        <w:spacing w:before="0" w:after="200"/>
        <w:ind w:left="644"/>
        <w:rPr>
          <w:bCs/>
        </w:rPr>
      </w:pPr>
      <w:r>
        <w:rPr>
          <w:b/>
          <w:bCs/>
        </w:rPr>
        <w:t>CA.</w:t>
      </w:r>
      <w:r>
        <w:rPr>
          <w:bCs/>
        </w:rPr>
        <w:t xml:space="preserve"> Curso alternativo</w:t>
      </w:r>
    </w:p>
    <w:p w:rsidR="007F454E" w:rsidRPr="008637C3" w:rsidRDefault="007F454E" w:rsidP="008637C3">
      <w:pPr>
        <w:pStyle w:val="Prrafodelista"/>
        <w:spacing w:before="0" w:after="200"/>
        <w:ind w:left="644"/>
        <w:rPr>
          <w:bCs/>
        </w:rPr>
      </w:pPr>
    </w:p>
    <w:p w:rsidR="00543B00" w:rsidRDefault="00543B00" w:rsidP="00543B00">
      <w:pPr>
        <w:pStyle w:val="Ttulo2"/>
        <w:numPr>
          <w:ilvl w:val="1"/>
          <w:numId w:val="0"/>
        </w:numPr>
        <w:suppressAutoHyphens/>
        <w:spacing w:before="200"/>
        <w:ind w:left="576" w:hanging="576"/>
        <w:jc w:val="both"/>
      </w:pPr>
      <w:bookmarkStart w:id="10" w:name="_Toc326368341"/>
      <w:r>
        <w:t>Alcance del Producto</w:t>
      </w:r>
      <w:bookmarkEnd w:id="9"/>
      <w:bookmarkEnd w:id="10"/>
    </w:p>
    <w:p w:rsidR="005D0BCA" w:rsidRDefault="00543B00" w:rsidP="00543B00">
      <w:r>
        <w:t xml:space="preserve">El producto a desarrollar es un </w:t>
      </w:r>
      <w:r w:rsidR="005D0BCA">
        <w:t xml:space="preserve">sistema informático, basado en tecnologías </w:t>
      </w:r>
      <w:r w:rsidR="007D1610">
        <w:t>orientadas a objetos</w:t>
      </w:r>
      <w:r w:rsidR="005D0BCA">
        <w:t>, que sustenta</w:t>
      </w:r>
      <w:r w:rsidR="00AA2B87">
        <w:t>numerosos aspectos en la gestión de un negocio</w:t>
      </w:r>
      <w:r w:rsidR="005D0BCA">
        <w:t>.</w:t>
      </w:r>
    </w:p>
    <w:p w:rsidR="005D0BCA" w:rsidRDefault="00543B00" w:rsidP="00543B00">
      <w:r>
        <w:t>Este sistema informático posibil</w:t>
      </w:r>
      <w:r w:rsidR="005D0BCA">
        <w:t>itará, entre otras actividades:</w:t>
      </w:r>
    </w:p>
    <w:p w:rsidR="00C44D8C" w:rsidRDefault="00EF29DF" w:rsidP="004C1DE1">
      <w:pPr>
        <w:pStyle w:val="Prrafodelista"/>
        <w:numPr>
          <w:ilvl w:val="0"/>
          <w:numId w:val="3"/>
        </w:numPr>
        <w:spacing w:before="0" w:after="200"/>
      </w:pPr>
      <w:r>
        <w:lastRenderedPageBreak/>
        <w:t>Registro de</w:t>
      </w:r>
      <w:r w:rsidR="00312B21">
        <w:t xml:space="preserve"> pedidos</w:t>
      </w:r>
    </w:p>
    <w:p w:rsidR="00312B21" w:rsidRDefault="00EF29DF" w:rsidP="004C1DE1">
      <w:pPr>
        <w:pStyle w:val="Prrafodelista"/>
        <w:numPr>
          <w:ilvl w:val="0"/>
          <w:numId w:val="3"/>
        </w:numPr>
        <w:spacing w:before="0" w:after="200"/>
      </w:pPr>
      <w:r>
        <w:t>Generación de</w:t>
      </w:r>
      <w:r w:rsidR="00312B21">
        <w:t xml:space="preserve"> facturas</w:t>
      </w:r>
    </w:p>
    <w:p w:rsidR="00A338EB" w:rsidRDefault="00A338EB" w:rsidP="004C1DE1">
      <w:pPr>
        <w:pStyle w:val="Prrafodelista"/>
        <w:numPr>
          <w:ilvl w:val="0"/>
          <w:numId w:val="3"/>
        </w:numPr>
        <w:spacing w:before="0" w:after="200"/>
      </w:pPr>
      <w:r>
        <w:t>Mantenimiento de información de productos</w:t>
      </w:r>
    </w:p>
    <w:p w:rsidR="00312B21" w:rsidRDefault="00312B21" w:rsidP="004C1DE1">
      <w:pPr>
        <w:pStyle w:val="Prrafodelista"/>
        <w:numPr>
          <w:ilvl w:val="0"/>
          <w:numId w:val="3"/>
        </w:numPr>
        <w:spacing w:before="0" w:after="200"/>
      </w:pPr>
      <w:r>
        <w:t>Manten</w:t>
      </w:r>
      <w:r w:rsidR="00EF29DF">
        <w:t>imiento de</w:t>
      </w:r>
      <w:r>
        <w:t xml:space="preserve"> información de clientes</w:t>
      </w:r>
    </w:p>
    <w:p w:rsidR="00312B21" w:rsidRDefault="00312B21" w:rsidP="004C1DE1">
      <w:pPr>
        <w:pStyle w:val="Prrafodelista"/>
        <w:numPr>
          <w:ilvl w:val="0"/>
          <w:numId w:val="3"/>
        </w:numPr>
        <w:spacing w:before="0" w:after="200"/>
      </w:pPr>
      <w:r>
        <w:t>Control inventarios</w:t>
      </w:r>
    </w:p>
    <w:p w:rsidR="00312B21" w:rsidRDefault="00EF29DF" w:rsidP="004C1DE1">
      <w:pPr>
        <w:pStyle w:val="Prrafodelista"/>
        <w:numPr>
          <w:ilvl w:val="0"/>
          <w:numId w:val="3"/>
        </w:numPr>
        <w:spacing w:before="0" w:after="200"/>
      </w:pPr>
      <w:r>
        <w:t>Generación de</w:t>
      </w:r>
      <w:r w:rsidR="00312B21">
        <w:t xml:space="preserve"> estadísticas de ventas</w:t>
      </w:r>
    </w:p>
    <w:p w:rsidR="00312B21" w:rsidRDefault="00312B21" w:rsidP="004C1DE1">
      <w:pPr>
        <w:pStyle w:val="Prrafodelista"/>
        <w:numPr>
          <w:ilvl w:val="0"/>
          <w:numId w:val="3"/>
        </w:numPr>
        <w:spacing w:before="0" w:after="200"/>
      </w:pPr>
      <w:r>
        <w:t>C</w:t>
      </w:r>
      <w:r w:rsidR="00EF29DF">
        <w:t>álculo</w:t>
      </w:r>
      <w:r>
        <w:t xml:space="preserve"> comisiones de vendedores</w:t>
      </w:r>
    </w:p>
    <w:p w:rsidR="00312B21" w:rsidRDefault="00EF29DF" w:rsidP="004C1DE1">
      <w:pPr>
        <w:pStyle w:val="Prrafodelista"/>
        <w:numPr>
          <w:ilvl w:val="0"/>
          <w:numId w:val="3"/>
        </w:numPr>
        <w:spacing w:before="0" w:after="200"/>
      </w:pPr>
      <w:r>
        <w:t>Control de la distribución</w:t>
      </w:r>
    </w:p>
    <w:p w:rsidR="00EF29DF" w:rsidRDefault="00EF29DF" w:rsidP="004C1DE1">
      <w:pPr>
        <w:pStyle w:val="Prrafodelista"/>
        <w:numPr>
          <w:ilvl w:val="0"/>
          <w:numId w:val="3"/>
        </w:numPr>
        <w:spacing w:before="0" w:after="200"/>
      </w:pPr>
      <w:r>
        <w:t>Administración de almacenes</w:t>
      </w:r>
    </w:p>
    <w:p w:rsidR="00EF29DF" w:rsidRDefault="00EF29DF" w:rsidP="004C1DE1">
      <w:pPr>
        <w:pStyle w:val="Prrafodelista"/>
        <w:numPr>
          <w:ilvl w:val="0"/>
          <w:numId w:val="3"/>
        </w:numPr>
        <w:spacing w:before="0" w:after="200"/>
      </w:pPr>
      <w:r>
        <w:t>Funciones de reabastecimiento automático</w:t>
      </w:r>
    </w:p>
    <w:p w:rsidR="00EF29DF" w:rsidRPr="001D1F00" w:rsidRDefault="00EF29DF" w:rsidP="004C1DE1">
      <w:pPr>
        <w:pStyle w:val="Prrafodelista"/>
        <w:numPr>
          <w:ilvl w:val="0"/>
          <w:numId w:val="3"/>
        </w:numPr>
        <w:spacing w:before="0" w:after="200"/>
      </w:pPr>
      <w:r>
        <w:t>Generación de páginas web</w:t>
      </w:r>
    </w:p>
    <w:p w:rsidR="00837B25" w:rsidRDefault="003F23C4" w:rsidP="00837B25">
      <w:pPr>
        <w:pStyle w:val="Ttulo1"/>
      </w:pPr>
      <w:bookmarkStart w:id="11" w:name="_Toc194414994"/>
      <w:r>
        <w:br w:type="page"/>
      </w:r>
      <w:bookmarkStart w:id="12" w:name="_Toc326368342"/>
      <w:r w:rsidR="00837B25" w:rsidRPr="00837B25">
        <w:lastRenderedPageBreak/>
        <w:t>Descripción</w:t>
      </w:r>
      <w:r w:rsidR="00837B25">
        <w:t xml:space="preserve"> General</w:t>
      </w:r>
      <w:bookmarkEnd w:id="11"/>
      <w:bookmarkEnd w:id="12"/>
    </w:p>
    <w:p w:rsidR="00837B25" w:rsidRDefault="00837B25" w:rsidP="00837B25">
      <w:pPr>
        <w:pStyle w:val="Ttulo2"/>
        <w:numPr>
          <w:ilvl w:val="1"/>
          <w:numId w:val="0"/>
        </w:numPr>
        <w:suppressAutoHyphens/>
        <w:spacing w:before="200"/>
        <w:ind w:left="576" w:hanging="576"/>
        <w:jc w:val="both"/>
      </w:pPr>
      <w:bookmarkStart w:id="13" w:name="_Toc194414996"/>
      <w:bookmarkStart w:id="14" w:name="_Toc326368343"/>
      <w:r>
        <w:t>Funciones del Producto</w:t>
      </w:r>
      <w:bookmarkEnd w:id="13"/>
      <w:bookmarkEnd w:id="14"/>
    </w:p>
    <w:p w:rsidR="00837B25" w:rsidRDefault="00837B25" w:rsidP="00837B25">
      <w:r>
        <w:t>Las principales funciones del sistema son:</w:t>
      </w:r>
    </w:p>
    <w:p w:rsidR="0079332E" w:rsidRDefault="00A338EB" w:rsidP="004C1DE1">
      <w:pPr>
        <w:numPr>
          <w:ilvl w:val="0"/>
          <w:numId w:val="4"/>
        </w:numPr>
        <w:suppressAutoHyphens/>
        <w:spacing w:before="0" w:after="0"/>
      </w:pPr>
      <w:r>
        <w:t>Generar facturas al registrar un nuevo pedido</w:t>
      </w:r>
    </w:p>
    <w:p w:rsidR="00A338EB" w:rsidRDefault="00A338EB" w:rsidP="004C1DE1">
      <w:pPr>
        <w:numPr>
          <w:ilvl w:val="0"/>
          <w:numId w:val="4"/>
        </w:numPr>
        <w:suppressAutoHyphens/>
        <w:spacing w:before="0" w:after="0"/>
      </w:pPr>
      <w:r>
        <w:t>Mantener información de clientes que realizan compra</w:t>
      </w:r>
    </w:p>
    <w:p w:rsidR="00A338EB" w:rsidRDefault="00A338EB" w:rsidP="004C1DE1">
      <w:pPr>
        <w:numPr>
          <w:ilvl w:val="0"/>
          <w:numId w:val="4"/>
        </w:numPr>
        <w:suppressAutoHyphens/>
        <w:spacing w:before="0" w:after="0"/>
      </w:pPr>
      <w:r>
        <w:t>Mantener información de productos o servicios facturados</w:t>
      </w:r>
    </w:p>
    <w:p w:rsidR="00A338EB" w:rsidRDefault="00A338EB" w:rsidP="004C1DE1">
      <w:pPr>
        <w:numPr>
          <w:ilvl w:val="0"/>
          <w:numId w:val="4"/>
        </w:numPr>
        <w:suppressAutoHyphens/>
        <w:spacing w:before="0" w:after="0"/>
      </w:pPr>
      <w:r>
        <w:t>Manejo de cuentas de clientes</w:t>
      </w:r>
    </w:p>
    <w:p w:rsidR="00A338EB" w:rsidRDefault="00A338EB" w:rsidP="004C1DE1">
      <w:pPr>
        <w:numPr>
          <w:ilvl w:val="0"/>
          <w:numId w:val="4"/>
        </w:numPr>
        <w:suppressAutoHyphens/>
        <w:spacing w:before="0" w:after="0"/>
      </w:pPr>
      <w:r>
        <w:t>Control de disponibilidad</w:t>
      </w:r>
    </w:p>
    <w:p w:rsidR="00A338EB" w:rsidRDefault="00A338EB" w:rsidP="004C1DE1">
      <w:pPr>
        <w:numPr>
          <w:ilvl w:val="0"/>
          <w:numId w:val="4"/>
        </w:numPr>
        <w:suppressAutoHyphens/>
        <w:spacing w:before="0" w:after="0"/>
      </w:pPr>
      <w:r>
        <w:t>Registro de ventas</w:t>
      </w:r>
    </w:p>
    <w:p w:rsidR="00EC3BE4" w:rsidRDefault="00EC3BE4" w:rsidP="004C1DE1">
      <w:pPr>
        <w:numPr>
          <w:ilvl w:val="0"/>
          <w:numId w:val="4"/>
        </w:numPr>
        <w:suppressAutoHyphens/>
        <w:spacing w:before="0" w:after="0"/>
      </w:pPr>
      <w:r>
        <w:t>Cálculo de impuestos</w:t>
      </w:r>
    </w:p>
    <w:p w:rsidR="00EC3BE4" w:rsidRDefault="00EC3BE4" w:rsidP="004C1DE1">
      <w:pPr>
        <w:numPr>
          <w:ilvl w:val="0"/>
          <w:numId w:val="4"/>
        </w:numPr>
        <w:suppressAutoHyphens/>
        <w:spacing w:before="0" w:after="0"/>
      </w:pPr>
      <w:r>
        <w:t>Mantenimiento de vendedores</w:t>
      </w:r>
    </w:p>
    <w:p w:rsidR="00EC3BE4" w:rsidRDefault="00EC3BE4" w:rsidP="004C1DE1">
      <w:pPr>
        <w:numPr>
          <w:ilvl w:val="0"/>
          <w:numId w:val="4"/>
        </w:numPr>
        <w:suppressAutoHyphens/>
        <w:spacing w:before="0" w:after="0"/>
      </w:pPr>
      <w:r>
        <w:t>Cálculo de comisiones</w:t>
      </w:r>
    </w:p>
    <w:p w:rsidR="00A338EB" w:rsidRDefault="007B5F31" w:rsidP="004C1DE1">
      <w:pPr>
        <w:numPr>
          <w:ilvl w:val="0"/>
          <w:numId w:val="4"/>
        </w:numPr>
        <w:suppressAutoHyphens/>
        <w:spacing w:before="0" w:after="0"/>
      </w:pPr>
      <w:r>
        <w:t>Generación</w:t>
      </w:r>
      <w:r w:rsidR="00A338EB">
        <w:t xml:space="preserve"> de diferentes estadísticas de ventas</w:t>
      </w:r>
    </w:p>
    <w:p w:rsidR="00A338EB" w:rsidRDefault="00A338EB" w:rsidP="004C1DE1">
      <w:pPr>
        <w:numPr>
          <w:ilvl w:val="0"/>
          <w:numId w:val="4"/>
        </w:numPr>
        <w:suppressAutoHyphens/>
        <w:spacing w:before="0" w:after="0"/>
      </w:pPr>
      <w:r>
        <w:t>Seguimiento de órdenes de compra</w:t>
      </w:r>
    </w:p>
    <w:p w:rsidR="00A338EB" w:rsidRDefault="00B918C0" w:rsidP="004C1DE1">
      <w:pPr>
        <w:numPr>
          <w:ilvl w:val="0"/>
          <w:numId w:val="4"/>
        </w:numPr>
        <w:suppressAutoHyphens/>
        <w:spacing w:before="0" w:after="0"/>
      </w:pPr>
      <w:r>
        <w:t>Control de la distribución</w:t>
      </w:r>
    </w:p>
    <w:p w:rsidR="00B918C0" w:rsidRDefault="00B918C0" w:rsidP="004C1DE1">
      <w:pPr>
        <w:numPr>
          <w:ilvl w:val="0"/>
          <w:numId w:val="4"/>
        </w:numPr>
        <w:suppressAutoHyphens/>
        <w:spacing w:before="0" w:after="0"/>
      </w:pPr>
      <w:r>
        <w:t>Reabastecimiento automático  configurable, basado en tendencias de ventas</w:t>
      </w:r>
    </w:p>
    <w:p w:rsidR="00B918C0" w:rsidRDefault="00B918C0" w:rsidP="004C1DE1">
      <w:pPr>
        <w:numPr>
          <w:ilvl w:val="0"/>
          <w:numId w:val="4"/>
        </w:numPr>
        <w:suppressAutoHyphens/>
        <w:spacing w:before="0" w:after="0"/>
      </w:pPr>
      <w:r>
        <w:t xml:space="preserve"> Proveer facultades de diseño de páginas web para la generación de diferentes tiendas online</w:t>
      </w:r>
    </w:p>
    <w:p w:rsidR="008637C3" w:rsidRDefault="008637C3" w:rsidP="008637C3">
      <w:pPr>
        <w:suppressAutoHyphens/>
        <w:spacing w:before="0" w:after="0"/>
        <w:ind w:left="720"/>
      </w:pPr>
    </w:p>
    <w:p w:rsidR="00837B25" w:rsidRPr="00C6275A" w:rsidRDefault="00837B25" w:rsidP="00837B25">
      <w:pPr>
        <w:pStyle w:val="Ttulo2"/>
        <w:rPr>
          <w:rStyle w:val="nfasis"/>
          <w:i w:val="0"/>
          <w:iCs w:val="0"/>
        </w:rPr>
      </w:pPr>
      <w:bookmarkStart w:id="15" w:name="_Toc326368344"/>
      <w:bookmarkStart w:id="16" w:name="_Toc194414998"/>
      <w:r w:rsidRPr="00C6275A">
        <w:rPr>
          <w:rStyle w:val="nfasis"/>
          <w:i w:val="0"/>
          <w:iCs w:val="0"/>
        </w:rPr>
        <w:t>Actores del Sistema</w:t>
      </w:r>
      <w:bookmarkEnd w:id="15"/>
    </w:p>
    <w:p w:rsidR="00837B25" w:rsidRDefault="00837B25" w:rsidP="00837B25">
      <w:pPr>
        <w:rPr>
          <w:lang w:val="es-ES_tradnl"/>
        </w:rPr>
      </w:pPr>
      <w:r>
        <w:rPr>
          <w:lang w:val="es-ES_tradnl"/>
        </w:rPr>
        <w:t>Se presenta a continuación un listado con los distintos actores (en este caso se listan únicamente los actores humanos) que interactuarán con el sistema de software.</w:t>
      </w:r>
    </w:p>
    <w:p w:rsidR="00837B25" w:rsidRDefault="00837B25" w:rsidP="00837B25">
      <w:pPr>
        <w:rPr>
          <w:lang w:val="es-ES_tradnl"/>
        </w:rPr>
      </w:pPr>
    </w:p>
    <w:p w:rsidR="00837B25" w:rsidRDefault="00864E7C" w:rsidP="004C1DE1">
      <w:pPr>
        <w:numPr>
          <w:ilvl w:val="0"/>
          <w:numId w:val="1"/>
        </w:numPr>
        <w:spacing w:before="0" w:after="0"/>
        <w:rPr>
          <w:lang w:val="es-ES_tradnl"/>
        </w:rPr>
      </w:pPr>
      <w:r>
        <w:rPr>
          <w:b/>
          <w:lang w:val="es-ES_tradnl"/>
        </w:rPr>
        <w:t>Vendedor</w:t>
      </w:r>
      <w:r w:rsidR="00837B25" w:rsidRPr="00C6275A">
        <w:rPr>
          <w:b/>
          <w:lang w:val="es-ES_tradnl"/>
        </w:rPr>
        <w:t>.</w:t>
      </w:r>
      <w:r>
        <w:rPr>
          <w:lang w:val="es-ES_tradnl"/>
        </w:rPr>
        <w:t>Se le permite acceso a las facultades de diseño web. A su vez se le otorgan permisos únicamente de visualización de: estadísticas de ventas, información de productos, servicios, stock, detalles de los clientes y seguimiento de las órdenes de compra</w:t>
      </w:r>
      <w:r w:rsidR="00746B4D">
        <w:rPr>
          <w:lang w:val="es-ES_tradnl"/>
        </w:rPr>
        <w:t>.</w:t>
      </w:r>
    </w:p>
    <w:p w:rsidR="00837B25" w:rsidRDefault="00837B25" w:rsidP="00837B25">
      <w:pPr>
        <w:spacing w:before="0" w:after="0"/>
        <w:ind w:left="720"/>
        <w:rPr>
          <w:lang w:val="es-ES_tradnl"/>
        </w:rPr>
      </w:pPr>
    </w:p>
    <w:p w:rsidR="00864E7C" w:rsidRDefault="00837B25" w:rsidP="004C1DE1">
      <w:pPr>
        <w:numPr>
          <w:ilvl w:val="0"/>
          <w:numId w:val="1"/>
        </w:numPr>
        <w:spacing w:before="0" w:after="0"/>
        <w:rPr>
          <w:lang w:val="es-ES_tradnl"/>
        </w:rPr>
      </w:pPr>
      <w:r w:rsidRPr="00C6275A">
        <w:rPr>
          <w:b/>
          <w:lang w:val="es-ES_tradnl"/>
        </w:rPr>
        <w:t xml:space="preserve">Supervisor </w:t>
      </w:r>
      <w:r w:rsidR="00864E7C">
        <w:rPr>
          <w:b/>
          <w:lang w:val="es-ES_tradnl"/>
        </w:rPr>
        <w:t>de ventas</w:t>
      </w:r>
      <w:r w:rsidRPr="00C6275A">
        <w:rPr>
          <w:b/>
          <w:lang w:val="es-ES_tradnl"/>
        </w:rPr>
        <w:t>.</w:t>
      </w:r>
      <w:r w:rsidR="00864E7C">
        <w:rPr>
          <w:lang w:val="es-ES_tradnl"/>
        </w:rPr>
        <w:t>Sumándose a las funcionalidades otorgadas a cada vendedor, al supervisor de ventas se le permite a su vez: registrar pedido, generar factura, calcular comisiones, calcular impuestos y hacer el mantenimiento de los vendedores en el sistema.</w:t>
      </w:r>
    </w:p>
    <w:p w:rsidR="007B5F31" w:rsidRPr="007B5F31" w:rsidRDefault="007B5F31" w:rsidP="007B5F31">
      <w:pPr>
        <w:spacing w:before="0" w:after="0"/>
        <w:rPr>
          <w:lang w:val="es-ES_tradnl"/>
        </w:rPr>
      </w:pPr>
    </w:p>
    <w:p w:rsidR="00864E7C" w:rsidRDefault="007B5F31" w:rsidP="004C1DE1">
      <w:pPr>
        <w:numPr>
          <w:ilvl w:val="0"/>
          <w:numId w:val="1"/>
        </w:numPr>
        <w:spacing w:before="0" w:after="0"/>
        <w:rPr>
          <w:lang w:val="es-ES_tradnl"/>
        </w:rPr>
      </w:pPr>
      <w:r w:rsidRPr="007B5F31">
        <w:rPr>
          <w:b/>
          <w:lang w:val="es-ES_tradnl"/>
        </w:rPr>
        <w:t>Supervisor del sistema.</w:t>
      </w:r>
      <w:r>
        <w:rPr>
          <w:lang w:val="es-ES_tradnl"/>
        </w:rPr>
        <w:t xml:space="preserve"> Sumándose a las funcionalidades otorgadas a cada vendedor, el supervisor del sistema es el encargado de  mantener la información actualizada. Tiene acceso al mantenimiento de los clientes y sus cuentas, como también a los productos y servicios en el sistema. </w:t>
      </w:r>
    </w:p>
    <w:p w:rsidR="00837B25" w:rsidRDefault="00837B25" w:rsidP="00837B25">
      <w:pPr>
        <w:spacing w:before="0" w:after="0"/>
        <w:ind w:left="720"/>
        <w:rPr>
          <w:lang w:val="es-ES_tradnl"/>
        </w:rPr>
      </w:pPr>
    </w:p>
    <w:p w:rsidR="00837B25" w:rsidRDefault="002A155E" w:rsidP="004C1DE1">
      <w:pPr>
        <w:numPr>
          <w:ilvl w:val="0"/>
          <w:numId w:val="1"/>
        </w:numPr>
        <w:spacing w:before="0" w:after="0"/>
        <w:rPr>
          <w:lang w:val="es-ES_tradnl"/>
        </w:rPr>
      </w:pPr>
      <w:r>
        <w:rPr>
          <w:b/>
          <w:lang w:val="es-ES_tradnl"/>
        </w:rPr>
        <w:t>Administrador</w:t>
      </w:r>
      <w:r w:rsidR="00837B25" w:rsidRPr="00C6275A">
        <w:rPr>
          <w:b/>
          <w:lang w:val="es-ES_tradnl"/>
        </w:rPr>
        <w:t>.</w:t>
      </w:r>
      <w:r>
        <w:rPr>
          <w:lang w:val="es-ES_tradnl"/>
        </w:rPr>
        <w:t>Posee potestades totales de ejecución de las funci</w:t>
      </w:r>
      <w:r w:rsidR="00A37AEB">
        <w:rPr>
          <w:lang w:val="es-ES_tradnl"/>
        </w:rPr>
        <w:t xml:space="preserve">onalidades del sistema. Esto incluye: </w:t>
      </w:r>
      <w:r w:rsidR="00864E7C">
        <w:rPr>
          <w:lang w:val="es-ES_tradnl"/>
        </w:rPr>
        <w:t xml:space="preserve">mantenimiento de productos, servicios, clientes y vendedores, registro de orden de compra, generación de factura, configuración de niveles correctos </w:t>
      </w:r>
      <w:r w:rsidR="00864E7C">
        <w:rPr>
          <w:lang w:val="es-ES_tradnl"/>
        </w:rPr>
        <w:lastRenderedPageBreak/>
        <w:t>de inventario por artículo, visualización de las estadísticas y utilización de facultades de diseño web.</w:t>
      </w:r>
    </w:p>
    <w:p w:rsidR="002E5339" w:rsidRPr="0060530B" w:rsidRDefault="002E5339" w:rsidP="002E5339">
      <w:pPr>
        <w:spacing w:before="0" w:after="0"/>
        <w:rPr>
          <w:lang w:val="es-ES_tradnl"/>
        </w:rPr>
      </w:pPr>
    </w:p>
    <w:p w:rsidR="00837B25" w:rsidRDefault="00837B25" w:rsidP="002E5339">
      <w:pPr>
        <w:pStyle w:val="Ttulo2"/>
        <w:numPr>
          <w:ilvl w:val="1"/>
          <w:numId w:val="0"/>
        </w:numPr>
        <w:suppressAutoHyphens/>
        <w:spacing w:before="200"/>
        <w:ind w:left="576" w:hanging="576"/>
        <w:jc w:val="both"/>
      </w:pPr>
      <w:bookmarkStart w:id="17" w:name="_Toc326368345"/>
      <w:r>
        <w:t>Restricciones Generales</w:t>
      </w:r>
      <w:bookmarkEnd w:id="16"/>
      <w:bookmarkEnd w:id="17"/>
    </w:p>
    <w:p w:rsidR="00650135" w:rsidRDefault="008637C3" w:rsidP="004C1DE1">
      <w:pPr>
        <w:numPr>
          <w:ilvl w:val="0"/>
          <w:numId w:val="2"/>
        </w:numPr>
        <w:suppressAutoHyphens/>
        <w:spacing w:before="0" w:after="0"/>
      </w:pPr>
      <w:r>
        <w:t>La a</w:t>
      </w:r>
      <w:r w:rsidR="002A155E">
        <w:t xml:space="preserve">plicación debe </w:t>
      </w:r>
      <w:r>
        <w:t xml:space="preserve">ser web y debe </w:t>
      </w:r>
      <w:r w:rsidR="002A155E">
        <w:t xml:space="preserve">correr </w:t>
      </w:r>
      <w:r>
        <w:t xml:space="preserve">en la nube, en la modalidad de </w:t>
      </w:r>
      <w:r w:rsidRPr="008637C3">
        <w:rPr>
          <w:i/>
        </w:rPr>
        <w:t>SaaS</w:t>
      </w:r>
      <w:r>
        <w:t xml:space="preserve"> (</w:t>
      </w:r>
      <w:r w:rsidRPr="008637C3">
        <w:rPr>
          <w:i/>
        </w:rPr>
        <w:t>Software as a Service</w:t>
      </w:r>
      <w:r>
        <w:t>)</w:t>
      </w:r>
    </w:p>
    <w:p w:rsidR="00837B25" w:rsidRDefault="005A7A25" w:rsidP="004C1DE1">
      <w:pPr>
        <w:numPr>
          <w:ilvl w:val="0"/>
          <w:numId w:val="2"/>
        </w:numPr>
        <w:suppressAutoHyphens/>
        <w:spacing w:before="0" w:after="0"/>
      </w:pPr>
      <w:r>
        <w:t>El cálculo de impuestos debe hacerse de acorde a la legislación del momento  y de acuerdo a las características de cada cliente</w:t>
      </w:r>
    </w:p>
    <w:p w:rsidR="005A7A25" w:rsidRPr="00650135" w:rsidRDefault="00A37AEB" w:rsidP="004C1DE1">
      <w:pPr>
        <w:numPr>
          <w:ilvl w:val="0"/>
          <w:numId w:val="2"/>
        </w:numPr>
        <w:suppressAutoHyphens/>
        <w:spacing w:before="0" w:after="0"/>
      </w:pPr>
      <w:r>
        <w:t>La información de pedidos, facturas, órdenes y stock, debe actualizarse en tiempo real y debe ser accesible en todo momento por parte del usuario</w:t>
      </w:r>
    </w:p>
    <w:p w:rsidR="00DE18BB" w:rsidRPr="00B2021E" w:rsidRDefault="0060530B" w:rsidP="00B2021E">
      <w:pPr>
        <w:pStyle w:val="Ttulo1"/>
      </w:pPr>
      <w:r>
        <w:br w:type="page"/>
      </w:r>
      <w:bookmarkStart w:id="18" w:name="_Toc326368346"/>
      <w:r w:rsidR="00D17039">
        <w:lastRenderedPageBreak/>
        <w:t>Requerimientos</w:t>
      </w:r>
      <w:bookmarkStart w:id="19" w:name="_Toc194415001"/>
      <w:bookmarkEnd w:id="18"/>
    </w:p>
    <w:p w:rsidR="004428F2" w:rsidRPr="006E6120" w:rsidRDefault="00E30D49" w:rsidP="006E6120">
      <w:pPr>
        <w:pStyle w:val="Ttulo2"/>
      </w:pPr>
      <w:bookmarkStart w:id="20" w:name="_Toc326368347"/>
      <w:r>
        <w:t xml:space="preserve">Requerimientos </w:t>
      </w:r>
      <w:bookmarkEnd w:id="19"/>
      <w:r>
        <w:t>funcionales</w:t>
      </w:r>
      <w:r w:rsidR="00BD2D6D">
        <w:t xml:space="preserve"> - Descripción</w:t>
      </w:r>
      <w:bookmarkEnd w:id="20"/>
    </w:p>
    <w:p w:rsidR="00E30D49" w:rsidRDefault="00E30D49" w:rsidP="00E30D49">
      <w:pPr>
        <w:pStyle w:val="Ttulo3"/>
      </w:pPr>
      <w:bookmarkStart w:id="21" w:name="_Toc326368348"/>
      <w:r>
        <w:t>RF0</w:t>
      </w:r>
      <w:r w:rsidR="00364CF9">
        <w:t>1</w:t>
      </w:r>
      <w:r>
        <w:t xml:space="preserve"> - </w:t>
      </w:r>
      <w:r w:rsidRPr="00414336">
        <w:t xml:space="preserve">ABM de </w:t>
      </w:r>
      <w:r w:rsidR="00F1055A">
        <w:t>Producto o Servicio</w:t>
      </w:r>
      <w:bookmarkEnd w:id="21"/>
    </w:p>
    <w:p w:rsidR="00E30D49" w:rsidRDefault="00E30D49" w:rsidP="00741B6D">
      <w:r>
        <w:rPr>
          <w:u w:val="single"/>
        </w:rPr>
        <w:t>Id:</w:t>
      </w:r>
      <w:r>
        <w:t xml:space="preserve"> RF0</w:t>
      </w:r>
      <w:r w:rsidR="00606E14">
        <w:t>1</w:t>
      </w:r>
      <w:r>
        <w:t>.</w:t>
      </w:r>
    </w:p>
    <w:p w:rsidR="00E30D49" w:rsidRPr="009072D4" w:rsidRDefault="00E30D49" w:rsidP="00741B6D">
      <w:r>
        <w:rPr>
          <w:u w:val="single"/>
        </w:rPr>
        <w:t>Nombre:</w:t>
      </w:r>
      <w:ins w:id="22" w:author="Vale" w:date="2012-06-16T18:06:00Z">
        <w:r w:rsidR="009A0107">
          <w:rPr>
            <w:u w:val="single"/>
          </w:rPr>
          <w:t xml:space="preserve"> </w:t>
        </w:r>
      </w:ins>
      <w:r w:rsidRPr="00414336">
        <w:t xml:space="preserve">ABM de </w:t>
      </w:r>
      <w:r w:rsidR="00A37AEB">
        <w:t>Producto o Servicio</w:t>
      </w:r>
    </w:p>
    <w:p w:rsidR="00DD0549" w:rsidRDefault="00E30D49" w:rsidP="00741B6D">
      <w:r w:rsidRPr="00DD1BD4">
        <w:rPr>
          <w:u w:val="single"/>
        </w:rPr>
        <w:t>Descripción</w:t>
      </w:r>
      <w:r>
        <w:rPr>
          <w:u w:val="single"/>
        </w:rPr>
        <w:t>:</w:t>
      </w:r>
      <w:ins w:id="23" w:author="Vale" w:date="2012-06-16T18:06:00Z">
        <w:r w:rsidR="009A0107">
          <w:rPr>
            <w:u w:val="single"/>
          </w:rPr>
          <w:t xml:space="preserve"> </w:t>
        </w:r>
      </w:ins>
      <w:r>
        <w:t xml:space="preserve">El </w:t>
      </w:r>
      <w:r w:rsidR="00067E06">
        <w:t>s</w:t>
      </w:r>
      <w:r>
        <w:t xml:space="preserve">istema deberá permitir el </w:t>
      </w:r>
      <w:r w:rsidR="00DE18BB">
        <w:t>a</w:t>
      </w:r>
      <w:r>
        <w:t xml:space="preserve">lta, </w:t>
      </w:r>
      <w:r w:rsidR="00DE18BB">
        <w:t>b</w:t>
      </w:r>
      <w:r>
        <w:t xml:space="preserve">aja y </w:t>
      </w:r>
      <w:r w:rsidR="00DE18BB">
        <w:t>m</w:t>
      </w:r>
      <w:r>
        <w:t xml:space="preserve">odificación </w:t>
      </w:r>
      <w:r w:rsidR="00F1055A">
        <w:t>de un producto o servicio</w:t>
      </w:r>
      <w:r>
        <w:t xml:space="preserve">, registrando los datos correspondientes. </w:t>
      </w:r>
      <w:r w:rsidR="00F1055A">
        <w:t xml:space="preserve">Un </w:t>
      </w:r>
      <w:r w:rsidR="00F14034">
        <w:t>servicio</w:t>
      </w:r>
      <w:r w:rsidR="00F1055A">
        <w:t xml:space="preserve"> contiene la siguiente información en el sistema: </w:t>
      </w:r>
    </w:p>
    <w:p w:rsidR="00DD0549" w:rsidRDefault="00DD0549" w:rsidP="00DD0549">
      <w:pPr>
        <w:pStyle w:val="Prrafodelista"/>
        <w:numPr>
          <w:ilvl w:val="0"/>
          <w:numId w:val="24"/>
        </w:numPr>
        <w:spacing w:before="0" w:after="0"/>
      </w:pPr>
      <w:r>
        <w:t xml:space="preserve">un identificador </w:t>
      </w:r>
      <w:r w:rsidR="007F454E">
        <w:t>numérico</w:t>
      </w:r>
      <w:r>
        <w:t xml:space="preserve"> de 4 dígitos</w:t>
      </w:r>
      <w:r w:rsidR="007F454E">
        <w:t xml:space="preserve">, </w:t>
      </w:r>
    </w:p>
    <w:p w:rsidR="00DD0549" w:rsidRDefault="007F454E" w:rsidP="00DD0549">
      <w:pPr>
        <w:pStyle w:val="Prrafodelista"/>
        <w:numPr>
          <w:ilvl w:val="0"/>
          <w:numId w:val="24"/>
        </w:numPr>
        <w:spacing w:before="0" w:after="0"/>
      </w:pPr>
      <w:r>
        <w:t>un nombre alfanumérico</w:t>
      </w:r>
      <w:r w:rsidR="00DD0549">
        <w:t xml:space="preserve"> de máximo 10 caracteres</w:t>
      </w:r>
      <w:r>
        <w:t xml:space="preserve">, </w:t>
      </w:r>
    </w:p>
    <w:p w:rsidR="00DD0549" w:rsidRDefault="00F1055A" w:rsidP="00DD0549">
      <w:pPr>
        <w:pStyle w:val="Prrafodelista"/>
        <w:numPr>
          <w:ilvl w:val="0"/>
          <w:numId w:val="24"/>
        </w:numPr>
        <w:spacing w:before="0" w:after="0"/>
      </w:pPr>
      <w:r>
        <w:t>una descripción</w:t>
      </w:r>
      <w:r w:rsidR="007F454E">
        <w:t xml:space="preserve"> alfanumérica</w:t>
      </w:r>
      <w:r w:rsidR="00DD0549">
        <w:t xml:space="preserve"> de máximo 250 caracteres</w:t>
      </w:r>
      <w:r>
        <w:t xml:space="preserve">, </w:t>
      </w:r>
    </w:p>
    <w:p w:rsidR="00DD0549" w:rsidRDefault="00F1055A" w:rsidP="00DD0549">
      <w:pPr>
        <w:pStyle w:val="Prrafodelista"/>
        <w:numPr>
          <w:ilvl w:val="0"/>
          <w:numId w:val="24"/>
        </w:numPr>
        <w:spacing w:before="0" w:after="0"/>
      </w:pPr>
      <w:r>
        <w:t>precio de venta</w:t>
      </w:r>
      <w:ins w:id="24" w:author="Vale" w:date="2012-06-16T14:56:00Z">
        <w:r w:rsidR="00F3701D">
          <w:t xml:space="preserve"> </w:t>
        </w:r>
      </w:ins>
      <w:r w:rsidR="007F454E">
        <w:t>en dólares norteamericanos</w:t>
      </w:r>
      <w:r w:rsidR="00DD0549">
        <w:t xml:space="preserve"> (</w:t>
      </w:r>
      <w:ins w:id="25" w:author="Vale" w:date="2012-06-16T15:42:00Z">
        <w:r w:rsidR="00EF6758">
          <w:t>números enteros</w:t>
        </w:r>
      </w:ins>
      <w:del w:id="26" w:author="Vale" w:date="2012-06-16T15:42:00Z">
        <w:r w:rsidR="00DD0549" w:rsidDel="00EF6758">
          <w:delText>numéricos</w:delText>
        </w:r>
      </w:del>
      <w:r w:rsidR="00DD0549">
        <w:t xml:space="preserve"> de hasta 5 cifras</w:t>
      </w:r>
      <w:r w:rsidR="007F454E">
        <w:t>)</w:t>
      </w:r>
      <w:r>
        <w:t xml:space="preserve">, </w:t>
      </w:r>
    </w:p>
    <w:p w:rsidR="00DD0549" w:rsidRDefault="00F1055A" w:rsidP="00DD0549">
      <w:pPr>
        <w:pStyle w:val="Prrafodelista"/>
        <w:numPr>
          <w:ilvl w:val="0"/>
          <w:numId w:val="24"/>
        </w:numPr>
        <w:spacing w:before="0" w:after="0"/>
      </w:pPr>
      <w:r>
        <w:t>descuentos</w:t>
      </w:r>
      <w:r w:rsidR="007F454E">
        <w:t xml:space="preserve"> (en porcentajes</w:t>
      </w:r>
      <w:ins w:id="27" w:author="Vale" w:date="2012-06-16T18:47:00Z">
        <w:r w:rsidR="00FC69DB">
          <w:t>, con decimales</w:t>
        </w:r>
      </w:ins>
      <w:r w:rsidR="007F454E">
        <w:t>)</w:t>
      </w:r>
    </w:p>
    <w:p w:rsidR="005E55B7" w:rsidRDefault="00F1055A" w:rsidP="00DD0549">
      <w:pPr>
        <w:pStyle w:val="Prrafodelista"/>
        <w:numPr>
          <w:ilvl w:val="0"/>
          <w:numId w:val="24"/>
        </w:numPr>
        <w:spacing w:before="0" w:after="0"/>
      </w:pPr>
      <w:r>
        <w:t>impuestos asociados</w:t>
      </w:r>
      <w:r w:rsidR="007F454E">
        <w:t xml:space="preserve"> en dólares norteamericanos</w:t>
      </w:r>
      <w:r w:rsidR="00DD0549">
        <w:t xml:space="preserve"> (</w:t>
      </w:r>
      <w:ins w:id="28" w:author="Vale" w:date="2012-06-16T15:42:00Z">
        <w:r w:rsidR="00EF6758">
          <w:t>números enteros</w:t>
        </w:r>
      </w:ins>
      <w:del w:id="29" w:author="Vale" w:date="2012-06-16T15:42:00Z">
        <w:r w:rsidR="00DD0549" w:rsidDel="00EF6758">
          <w:delText>numéricos</w:delText>
        </w:r>
      </w:del>
      <w:r w:rsidR="00DD0549">
        <w:t xml:space="preserve"> de hasta 3 cifras</w:t>
      </w:r>
      <w:r w:rsidR="007F454E">
        <w:t>)</w:t>
      </w:r>
      <w:r w:rsidR="005E55B7">
        <w:t>.</w:t>
      </w:r>
    </w:p>
    <w:p w:rsidR="00DD0549" w:rsidRDefault="00DD0549" w:rsidP="00DD0549">
      <w:pPr>
        <w:spacing w:before="0" w:after="0"/>
      </w:pPr>
    </w:p>
    <w:p w:rsidR="00F14034" w:rsidRDefault="00F14034" w:rsidP="00F14034">
      <w:pPr>
        <w:spacing w:before="0" w:after="0"/>
      </w:pPr>
      <w:r>
        <w:t xml:space="preserve">A un producto, </w:t>
      </w:r>
      <w:r w:rsidRPr="00F14034">
        <w:rPr>
          <w:b/>
          <w:i/>
        </w:rPr>
        <w:t>además</w:t>
      </w:r>
      <w:r>
        <w:t xml:space="preserve"> de la información del servicio, se le agrega:</w:t>
      </w:r>
    </w:p>
    <w:p w:rsidR="00F14034" w:rsidRDefault="00F14034" w:rsidP="00F14034">
      <w:pPr>
        <w:pStyle w:val="Prrafodelista"/>
        <w:numPr>
          <w:ilvl w:val="0"/>
          <w:numId w:val="24"/>
        </w:numPr>
        <w:spacing w:before="0" w:after="0"/>
      </w:pPr>
      <w:r>
        <w:t xml:space="preserve">una descripción escrita del empaque, </w:t>
      </w:r>
    </w:p>
    <w:p w:rsidR="00F14034" w:rsidRDefault="00F14034" w:rsidP="00F14034">
      <w:pPr>
        <w:pStyle w:val="Prrafodelista"/>
        <w:numPr>
          <w:ilvl w:val="0"/>
          <w:numId w:val="24"/>
        </w:numPr>
        <w:spacing w:before="0" w:after="0"/>
      </w:pPr>
      <w:r>
        <w:t>el peso en Kg (</w:t>
      </w:r>
      <w:ins w:id="30" w:author="Vale" w:date="2012-06-16T15:43:00Z">
        <w:r w:rsidR="00EF6758">
          <w:t>números enteros</w:t>
        </w:r>
      </w:ins>
      <w:del w:id="31" w:author="Vale" w:date="2012-06-16T15:43:00Z">
        <w:r w:rsidDel="00EF6758">
          <w:delText>nu</w:delText>
        </w:r>
      </w:del>
      <w:del w:id="32" w:author="Vale" w:date="2012-06-16T15:42:00Z">
        <w:r w:rsidDel="00EF6758">
          <w:delText>mérico</w:delText>
        </w:r>
      </w:del>
      <w:r>
        <w:t xml:space="preserve"> válido hasta 10000 Kg), </w:t>
      </w:r>
    </w:p>
    <w:p w:rsidR="00F14034" w:rsidRDefault="00F14034" w:rsidP="00F14034">
      <w:pPr>
        <w:pStyle w:val="Prrafodelista"/>
        <w:numPr>
          <w:ilvl w:val="0"/>
          <w:numId w:val="24"/>
        </w:numPr>
        <w:spacing w:before="0" w:after="0"/>
      </w:pPr>
      <w:r>
        <w:t xml:space="preserve">color (Rojo, Blanco, Negro ó Verde), </w:t>
      </w:r>
    </w:p>
    <w:p w:rsidR="00F14034" w:rsidRDefault="00F14034" w:rsidP="00F14034">
      <w:pPr>
        <w:pStyle w:val="Prrafodelista"/>
        <w:numPr>
          <w:ilvl w:val="0"/>
          <w:numId w:val="24"/>
        </w:numPr>
        <w:spacing w:before="0" w:after="0"/>
      </w:pPr>
      <w:r>
        <w:t>tamaño en m</w:t>
      </w:r>
      <w:r w:rsidRPr="00DD0549">
        <w:rPr>
          <w:vertAlign w:val="superscript"/>
        </w:rPr>
        <w:t>3</w:t>
      </w:r>
      <w:r>
        <w:t>(números decimales válidos hasta 8m</w:t>
      </w:r>
      <w:r w:rsidRPr="00DD0549">
        <w:rPr>
          <w:vertAlign w:val="superscript"/>
        </w:rPr>
        <w:t>3</w:t>
      </w:r>
      <w:r>
        <w:t xml:space="preserve">), </w:t>
      </w:r>
    </w:p>
    <w:p w:rsidR="00DD0549" w:rsidRDefault="00DD0549" w:rsidP="00F14034">
      <w:pPr>
        <w:spacing w:before="0" w:after="0"/>
        <w:rPr>
          <w:ins w:id="33" w:author="Vale" w:date="2012-06-16T15:31:00Z"/>
        </w:rPr>
      </w:pPr>
    </w:p>
    <w:p w:rsidR="004E70B7" w:rsidRDefault="004E70B7" w:rsidP="00F14034">
      <w:pPr>
        <w:spacing w:before="0" w:after="0"/>
        <w:rPr>
          <w:ins w:id="34" w:author="Vale" w:date="2012-06-16T15:32:00Z"/>
        </w:rPr>
      </w:pPr>
      <w:ins w:id="35" w:author="Vale" w:date="2012-06-16T15:31:00Z">
        <w:r>
          <w:t>Todos los campos son obligatorios, a excepci</w:t>
        </w:r>
      </w:ins>
      <w:ins w:id="36" w:author="Vale" w:date="2012-06-16T15:32:00Z">
        <w:r>
          <w:t>ón de la descripción del ítem y la descripción del empaque del producto.</w:t>
        </w:r>
      </w:ins>
    </w:p>
    <w:p w:rsidR="004E70B7" w:rsidRDefault="004E70B7" w:rsidP="00F14034">
      <w:pPr>
        <w:spacing w:before="0" w:after="0"/>
      </w:pPr>
    </w:p>
    <w:p w:rsidR="00E30D49" w:rsidRDefault="00E30D49" w:rsidP="00DD0549">
      <w:pPr>
        <w:spacing w:before="0" w:after="0"/>
        <w:rPr>
          <w:color w:val="FF0000"/>
        </w:rPr>
      </w:pPr>
      <w:r w:rsidRPr="00DD1BD4">
        <w:rPr>
          <w:u w:val="single"/>
        </w:rPr>
        <w:t>Especificación:</w:t>
      </w:r>
      <w:r w:rsidR="00F1055A">
        <w:t>CU</w:t>
      </w:r>
      <w:r w:rsidR="008C2FE8">
        <w:t>001</w:t>
      </w:r>
      <w:r w:rsidR="00F1055A">
        <w:t xml:space="preserve"> al CU</w:t>
      </w:r>
      <w:r w:rsidR="008C2FE8">
        <w:t>003</w:t>
      </w:r>
      <w:r w:rsidR="00DE18BB">
        <w:t>.</w:t>
      </w:r>
    </w:p>
    <w:p w:rsidR="00E30D49" w:rsidRDefault="00E30D49" w:rsidP="00741B6D">
      <w:r>
        <w:rPr>
          <w:u w:val="single"/>
        </w:rPr>
        <w:t>Prioridad:</w:t>
      </w:r>
      <w:ins w:id="37" w:author="Vale" w:date="2012-06-16T18:06:00Z">
        <w:r w:rsidR="009A0107">
          <w:rPr>
            <w:u w:val="single"/>
          </w:rPr>
          <w:t xml:space="preserve"> </w:t>
        </w:r>
      </w:ins>
      <w:r w:rsidR="00E30C9D">
        <w:t>Esencial</w:t>
      </w:r>
      <w:r>
        <w:t>.</w:t>
      </w:r>
    </w:p>
    <w:p w:rsidR="00E30D49" w:rsidRDefault="00E30D49" w:rsidP="00741B6D"/>
    <w:p w:rsidR="00E30D49" w:rsidRDefault="00E30D49" w:rsidP="00E30D49">
      <w:pPr>
        <w:pStyle w:val="Ttulo3"/>
      </w:pPr>
      <w:bookmarkStart w:id="38" w:name="_Ref225700723"/>
      <w:bookmarkStart w:id="39" w:name="_Toc326368349"/>
      <w:r>
        <w:t>RF0</w:t>
      </w:r>
      <w:r w:rsidR="00364CF9">
        <w:t>2</w:t>
      </w:r>
      <w:r w:rsidR="006504D7">
        <w:t>–</w:t>
      </w:r>
      <w:bookmarkEnd w:id="38"/>
      <w:r w:rsidR="006504D7">
        <w:t xml:space="preserve">ABM de </w:t>
      </w:r>
      <w:r w:rsidR="00F1055A">
        <w:t>Clientes</w:t>
      </w:r>
      <w:bookmarkEnd w:id="39"/>
    </w:p>
    <w:p w:rsidR="00E30D49" w:rsidRDefault="00E30D49" w:rsidP="00741B6D">
      <w:r>
        <w:rPr>
          <w:u w:val="single"/>
        </w:rPr>
        <w:t>Id:</w:t>
      </w:r>
      <w:r>
        <w:t xml:space="preserve"> RF0</w:t>
      </w:r>
      <w:r w:rsidR="00606E14">
        <w:t>2</w:t>
      </w:r>
      <w:r>
        <w:t>.</w:t>
      </w:r>
    </w:p>
    <w:p w:rsidR="00E30D49" w:rsidRPr="009072D4" w:rsidRDefault="00E30D49" w:rsidP="00741B6D">
      <w:r>
        <w:rPr>
          <w:u w:val="single"/>
        </w:rPr>
        <w:t>Nombre:</w:t>
      </w:r>
      <w:ins w:id="40" w:author="Vale" w:date="2012-06-16T18:06:00Z">
        <w:r w:rsidR="009A0107">
          <w:rPr>
            <w:u w:val="single"/>
          </w:rPr>
          <w:t xml:space="preserve"> </w:t>
        </w:r>
      </w:ins>
      <w:r w:rsidR="006504D7">
        <w:t xml:space="preserve">ABM de </w:t>
      </w:r>
      <w:r w:rsidR="00F1055A">
        <w:t>Clientes</w:t>
      </w:r>
      <w:r>
        <w:t>.</w:t>
      </w:r>
    </w:p>
    <w:p w:rsidR="00BB0604" w:rsidRDefault="00E30D49" w:rsidP="00BB0604">
      <w:pPr>
        <w:rPr>
          <w:ins w:id="41" w:author="Vale" w:date="2012-06-15T23:44:00Z"/>
        </w:rPr>
      </w:pPr>
      <w:r w:rsidRPr="00DD1BD4">
        <w:rPr>
          <w:u w:val="single"/>
        </w:rPr>
        <w:t>Descripción</w:t>
      </w:r>
      <w:r>
        <w:rPr>
          <w:u w:val="single"/>
        </w:rPr>
        <w:t>:</w:t>
      </w:r>
      <w:r w:rsidR="00F1055A">
        <w:t xml:space="preserve"> El sistema deberá permitir el alta, baja y modificación de un cliente, registrando los datos correspondientes. Un cliente contiene la siguiente información en el sistema:</w:t>
      </w:r>
      <w:del w:id="42" w:author="Vale" w:date="2012-06-15T23:44:00Z">
        <w:r w:rsidR="00F1055A" w:rsidDel="00BB0604">
          <w:delText xml:space="preserve"> </w:delText>
        </w:r>
      </w:del>
    </w:p>
    <w:p w:rsidR="00BB0604" w:rsidRDefault="00BB0604" w:rsidP="00BB0604">
      <w:pPr>
        <w:pStyle w:val="Prrafodelista"/>
        <w:numPr>
          <w:ilvl w:val="0"/>
          <w:numId w:val="24"/>
        </w:numPr>
        <w:spacing w:before="0" w:after="0"/>
        <w:rPr>
          <w:ins w:id="43" w:author="Vale" w:date="2012-06-15T23:44:00Z"/>
        </w:rPr>
      </w:pPr>
      <w:ins w:id="44" w:author="Vale" w:date="2012-06-15T23:44:00Z">
        <w:r>
          <w:t xml:space="preserve">un identificador alfanumérico de 4 dígitos, </w:t>
        </w:r>
      </w:ins>
    </w:p>
    <w:p w:rsidR="00BB0604" w:rsidRDefault="00BB0604" w:rsidP="00BB0604">
      <w:pPr>
        <w:pStyle w:val="Prrafodelista"/>
        <w:numPr>
          <w:ilvl w:val="0"/>
          <w:numId w:val="24"/>
        </w:numPr>
        <w:spacing w:before="0" w:after="0"/>
        <w:rPr>
          <w:ins w:id="45" w:author="Vale" w:date="2012-06-15T23:44:00Z"/>
        </w:rPr>
      </w:pPr>
      <w:ins w:id="46" w:author="Vale" w:date="2012-06-15T23:44:00Z">
        <w:r>
          <w:t>un nombre alfa</w:t>
        </w:r>
      </w:ins>
      <w:ins w:id="47" w:author="Vale" w:date="2012-06-15T23:45:00Z">
        <w:r>
          <w:t>bético</w:t>
        </w:r>
      </w:ins>
      <w:ins w:id="48" w:author="Vale" w:date="2012-06-15T23:44:00Z">
        <w:r>
          <w:t xml:space="preserve"> de máximo </w:t>
        </w:r>
      </w:ins>
      <w:ins w:id="49" w:author="Vale" w:date="2012-06-15T23:45:00Z">
        <w:r>
          <w:t>2</w:t>
        </w:r>
      </w:ins>
      <w:ins w:id="50" w:author="Vale" w:date="2012-06-15T23:44:00Z">
        <w:r>
          <w:t xml:space="preserve">0 caracteres, </w:t>
        </w:r>
      </w:ins>
    </w:p>
    <w:p w:rsidR="00BB0604" w:rsidRDefault="00BB0604" w:rsidP="00BB0604">
      <w:pPr>
        <w:pStyle w:val="Prrafodelista"/>
        <w:numPr>
          <w:ilvl w:val="0"/>
          <w:numId w:val="24"/>
        </w:numPr>
        <w:spacing w:before="0" w:after="0"/>
        <w:rPr>
          <w:ins w:id="51" w:author="Vale" w:date="2012-06-15T23:44:00Z"/>
        </w:rPr>
      </w:pPr>
      <w:ins w:id="52" w:author="Vale" w:date="2012-06-15T23:44:00Z">
        <w:r>
          <w:t>una d</w:t>
        </w:r>
      </w:ins>
      <w:ins w:id="53" w:author="Vale" w:date="2012-06-15T23:45:00Z">
        <w:r w:rsidR="00DF15AB">
          <w:t>irección</w:t>
        </w:r>
      </w:ins>
      <w:ins w:id="54" w:author="Vale" w:date="2012-06-15T23:44:00Z">
        <w:r>
          <w:t xml:space="preserve"> alfanumérica</w:t>
        </w:r>
        <w:r w:rsidR="00DF15AB">
          <w:t xml:space="preserve"> de máximo </w:t>
        </w:r>
        <w:r>
          <w:t xml:space="preserve">50 caracteres, </w:t>
        </w:r>
      </w:ins>
    </w:p>
    <w:p w:rsidR="00DF15AB" w:rsidRDefault="00DF15AB" w:rsidP="00BB0604">
      <w:pPr>
        <w:pStyle w:val="Prrafodelista"/>
        <w:numPr>
          <w:ilvl w:val="0"/>
          <w:numId w:val="24"/>
        </w:numPr>
        <w:spacing w:before="0" w:after="0"/>
        <w:rPr>
          <w:ins w:id="55" w:author="Vale" w:date="2012-06-15T23:46:00Z"/>
        </w:rPr>
      </w:pPr>
      <w:ins w:id="56" w:author="Vale" w:date="2012-06-15T23:46:00Z">
        <w:r>
          <w:lastRenderedPageBreak/>
          <w:t>un lugar de despacho alfanumérico de 20 caracteres,</w:t>
        </w:r>
      </w:ins>
    </w:p>
    <w:p w:rsidR="00B37C96" w:rsidRDefault="00DF15AB" w:rsidP="00BB0604">
      <w:pPr>
        <w:pStyle w:val="Prrafodelista"/>
        <w:numPr>
          <w:ilvl w:val="0"/>
          <w:numId w:val="24"/>
        </w:numPr>
        <w:spacing w:before="0" w:after="0"/>
        <w:rPr>
          <w:ins w:id="57" w:author="Vale" w:date="2012-06-15T23:46:00Z"/>
        </w:rPr>
      </w:pPr>
      <w:ins w:id="58" w:author="Vale" w:date="2012-06-15T23:46:00Z">
        <w:r>
          <w:t xml:space="preserve">una </w:t>
        </w:r>
        <w:r w:rsidRPr="00DF15AB">
          <w:t>descripción de las condiciones de pago alfanumérico de hasta 250 caracteres,</w:t>
        </w:r>
      </w:ins>
    </w:p>
    <w:p w:rsidR="00BB0604" w:rsidRDefault="00B37C96" w:rsidP="00BB0604">
      <w:pPr>
        <w:pStyle w:val="Prrafodelista"/>
        <w:numPr>
          <w:ilvl w:val="0"/>
          <w:numId w:val="24"/>
        </w:numPr>
        <w:spacing w:before="0" w:after="0"/>
        <w:rPr>
          <w:ins w:id="59" w:author="Vale" w:date="2012-06-15T23:47:00Z"/>
        </w:rPr>
      </w:pPr>
      <w:ins w:id="60" w:author="Vale" w:date="2012-06-15T23:47:00Z">
        <w:r>
          <w:t xml:space="preserve">un </w:t>
        </w:r>
        <w:r w:rsidRPr="00B37C96">
          <w:t xml:space="preserve">límite de crédito </w:t>
        </w:r>
      </w:ins>
      <w:ins w:id="61" w:author="Vale" w:date="2012-06-16T18:29:00Z">
        <w:r w:rsidR="00077AE2">
          <w:t xml:space="preserve">positivo </w:t>
        </w:r>
      </w:ins>
      <w:ins w:id="62" w:author="Vale" w:date="2012-06-15T23:47:00Z">
        <w:r w:rsidRPr="00B37C96">
          <w:t>(en dólares norteamerican</w:t>
        </w:r>
        <w:r w:rsidR="00077AE2">
          <w:t>os) n</w:t>
        </w:r>
      </w:ins>
      <w:ins w:id="63" w:author="Vale" w:date="2012-06-16T18:29:00Z">
        <w:r w:rsidR="00077AE2">
          <w:t>ú</w:t>
        </w:r>
      </w:ins>
      <w:ins w:id="64" w:author="Vale" w:date="2012-06-15T23:47:00Z">
        <w:r w:rsidR="00077AE2">
          <w:t>m</w:t>
        </w:r>
      </w:ins>
      <w:ins w:id="65" w:author="Vale" w:date="2012-06-16T18:29:00Z">
        <w:r w:rsidR="00077AE2">
          <w:t>e</w:t>
        </w:r>
      </w:ins>
      <w:ins w:id="66" w:author="Vale" w:date="2012-06-15T23:47:00Z">
        <w:r>
          <w:t>ro</w:t>
        </w:r>
      </w:ins>
      <w:ins w:id="67" w:author="Vale" w:date="2012-06-16T18:29:00Z">
        <w:r w:rsidR="00077AE2">
          <w:t xml:space="preserve"> entero</w:t>
        </w:r>
      </w:ins>
      <w:ins w:id="68" w:author="Vale" w:date="2012-06-15T23:47:00Z">
        <w:r>
          <w:t xml:space="preserve"> de hasta 8 dígitos,</w:t>
        </w:r>
      </w:ins>
      <w:ins w:id="69" w:author="Vale" w:date="2012-06-15T23:46:00Z">
        <w:r w:rsidR="00DF15AB">
          <w:t xml:space="preserve"> </w:t>
        </w:r>
      </w:ins>
    </w:p>
    <w:p w:rsidR="009A0107" w:rsidRDefault="00B37C96" w:rsidP="009A0107">
      <w:pPr>
        <w:pStyle w:val="Prrafodelista"/>
        <w:numPr>
          <w:ilvl w:val="0"/>
          <w:numId w:val="24"/>
        </w:numPr>
        <w:spacing w:before="0" w:after="0"/>
        <w:rPr>
          <w:ins w:id="70" w:author="Vale" w:date="2012-06-16T18:07:00Z"/>
        </w:rPr>
      </w:pPr>
      <w:ins w:id="71" w:author="Vale" w:date="2012-06-15T23:47:00Z">
        <w:r w:rsidRPr="00B37C96">
          <w:t>descuentos (en porcentaje</w:t>
        </w:r>
      </w:ins>
      <w:ins w:id="72" w:author="Vale" w:date="2012-06-16T18:39:00Z">
        <w:r w:rsidR="00CA61A4">
          <w:t>, con decimales</w:t>
        </w:r>
      </w:ins>
      <w:ins w:id="73" w:author="Vale" w:date="2012-06-15T23:47:00Z">
        <w:r w:rsidRPr="00B37C96">
          <w:t>).</w:t>
        </w:r>
      </w:ins>
    </w:p>
    <w:p w:rsidR="009A0107" w:rsidRDefault="009A0107" w:rsidP="009A0107">
      <w:pPr>
        <w:spacing w:before="0" w:after="0"/>
        <w:ind w:left="720"/>
        <w:rPr>
          <w:ins w:id="74" w:author="Vale" w:date="2012-06-16T18:07:00Z"/>
        </w:rPr>
        <w:pPrChange w:id="75" w:author="Vale" w:date="2012-06-16T18:07:00Z">
          <w:pPr>
            <w:pStyle w:val="Prrafodelista"/>
            <w:numPr>
              <w:numId w:val="24"/>
            </w:numPr>
            <w:spacing w:before="0" w:after="0"/>
            <w:ind w:hanging="360"/>
          </w:pPr>
        </w:pPrChange>
      </w:pPr>
    </w:p>
    <w:p w:rsidR="009A0107" w:rsidRDefault="009A0107" w:rsidP="009A0107">
      <w:pPr>
        <w:spacing w:before="0" w:after="0"/>
        <w:ind w:left="360"/>
        <w:rPr>
          <w:ins w:id="76" w:author="Vale" w:date="2012-06-16T18:07:00Z"/>
        </w:rPr>
        <w:pPrChange w:id="77" w:author="Vale" w:date="2012-06-16T18:07:00Z">
          <w:pPr>
            <w:pStyle w:val="Prrafodelista"/>
            <w:numPr>
              <w:numId w:val="24"/>
            </w:numPr>
            <w:spacing w:before="0" w:after="0"/>
            <w:ind w:hanging="360"/>
          </w:pPr>
        </w:pPrChange>
      </w:pPr>
      <w:ins w:id="78" w:author="Vale" w:date="2012-06-16T18:07:00Z">
        <w:r>
          <w:t>Todos los campos son obligatorios</w:t>
        </w:r>
        <w:r>
          <w:t>.</w:t>
        </w:r>
      </w:ins>
    </w:p>
    <w:p w:rsidR="009A0107" w:rsidRDefault="009A0107" w:rsidP="009A0107">
      <w:pPr>
        <w:spacing w:before="0" w:after="0"/>
        <w:rPr>
          <w:ins w:id="79" w:author="Vale" w:date="2012-06-15T23:44:00Z"/>
        </w:rPr>
        <w:pPrChange w:id="80" w:author="Vale" w:date="2012-06-16T18:07:00Z">
          <w:pPr>
            <w:pStyle w:val="Prrafodelista"/>
            <w:numPr>
              <w:numId w:val="24"/>
            </w:numPr>
            <w:spacing w:before="0" w:after="0"/>
            <w:ind w:hanging="360"/>
          </w:pPr>
        </w:pPrChange>
      </w:pPr>
    </w:p>
    <w:p w:rsidR="00F1055A" w:rsidDel="00B37C96" w:rsidRDefault="008C2FE8" w:rsidP="00F1055A">
      <w:pPr>
        <w:rPr>
          <w:del w:id="81" w:author="Vale" w:date="2012-06-15T23:48:00Z"/>
        </w:rPr>
      </w:pPr>
      <w:del w:id="82" w:author="Vale" w:date="2012-06-15T23:48:00Z">
        <w:r w:rsidDel="00B37C96">
          <w:delText xml:space="preserve">identificador alfanumérico, </w:delText>
        </w:r>
        <w:r w:rsidR="00F1055A" w:rsidDel="00B37C96">
          <w:delText>nombre, dirección, lugar de despacho,</w:delText>
        </w:r>
        <w:r w:rsidR="00AC7502" w:rsidDel="00B37C96">
          <w:delText xml:space="preserve"> descripción de las</w:delText>
        </w:r>
        <w:r w:rsidR="00F1055A" w:rsidDel="00B37C96">
          <w:delText xml:space="preserve"> condiciones de pago, límite de crédito </w:delText>
        </w:r>
        <w:r w:rsidDel="00B37C96">
          <w:delText xml:space="preserve">(en dólares norteamericanos) </w:delText>
        </w:r>
        <w:r w:rsidR="00F1055A" w:rsidDel="00B37C96">
          <w:delText>y descuentos</w:delText>
        </w:r>
        <w:r w:rsidDel="00B37C96">
          <w:delText xml:space="preserve"> (en p</w:delText>
        </w:r>
        <w:r w:rsidR="00AC7502" w:rsidDel="00B37C96">
          <w:delText>orcentaje</w:delText>
        </w:r>
        <w:r w:rsidDel="00B37C96">
          <w:delText>)</w:delText>
        </w:r>
        <w:r w:rsidR="00F1055A" w:rsidDel="00B37C96">
          <w:delText>.</w:delText>
        </w:r>
      </w:del>
    </w:p>
    <w:p w:rsidR="00E30D49" w:rsidRDefault="00E30D49" w:rsidP="00F1055A">
      <w:pPr>
        <w:rPr>
          <w:color w:val="FF0000"/>
        </w:rPr>
      </w:pPr>
      <w:r w:rsidRPr="00DD1BD4">
        <w:rPr>
          <w:u w:val="single"/>
        </w:rPr>
        <w:t>Especificación:</w:t>
      </w:r>
      <w:ins w:id="83" w:author="Vale" w:date="2012-06-15T23:48:00Z">
        <w:r w:rsidR="00B37C96">
          <w:rPr>
            <w:u w:val="single"/>
          </w:rPr>
          <w:t xml:space="preserve"> </w:t>
        </w:r>
      </w:ins>
      <w:r w:rsidR="00F1055A">
        <w:t>CU</w:t>
      </w:r>
      <w:r w:rsidR="008C2FE8">
        <w:t>004</w:t>
      </w:r>
      <w:r w:rsidR="00B2021E">
        <w:t xml:space="preserve"> al CU</w:t>
      </w:r>
      <w:r w:rsidR="008C2FE8">
        <w:t>006</w:t>
      </w:r>
      <w:r w:rsidR="00425908">
        <w:t>.</w:t>
      </w:r>
    </w:p>
    <w:p w:rsidR="00E30D49" w:rsidRDefault="00E30D49" w:rsidP="00741B6D">
      <w:r>
        <w:rPr>
          <w:u w:val="single"/>
        </w:rPr>
        <w:t>Prioridad:</w:t>
      </w:r>
      <w:r>
        <w:t xml:space="preserve"> Esencial.</w:t>
      </w:r>
    </w:p>
    <w:p w:rsidR="00F1055A" w:rsidDel="00715853" w:rsidRDefault="00F1055A" w:rsidP="00741B6D">
      <w:pPr>
        <w:rPr>
          <w:del w:id="84" w:author="Vale" w:date="2012-06-16T17:13:00Z"/>
        </w:rPr>
      </w:pPr>
    </w:p>
    <w:p w:rsidR="00F1055A" w:rsidRDefault="00F1055A" w:rsidP="00F1055A">
      <w:pPr>
        <w:pStyle w:val="Ttulo3"/>
      </w:pPr>
      <w:bookmarkStart w:id="85" w:name="_Toc326368350"/>
      <w:r>
        <w:t xml:space="preserve">RF03 – </w:t>
      </w:r>
      <w:r w:rsidR="006E59A2">
        <w:t>Registro de Pedidos</w:t>
      </w:r>
      <w:bookmarkEnd w:id="85"/>
    </w:p>
    <w:p w:rsidR="00F1055A" w:rsidRDefault="00F1055A" w:rsidP="00F1055A">
      <w:r>
        <w:rPr>
          <w:u w:val="single"/>
        </w:rPr>
        <w:t>Id:</w:t>
      </w:r>
      <w:r>
        <w:t xml:space="preserve"> RF03.</w:t>
      </w:r>
    </w:p>
    <w:p w:rsidR="00F1055A" w:rsidRPr="009072D4" w:rsidRDefault="00F1055A" w:rsidP="00F1055A">
      <w:r>
        <w:rPr>
          <w:u w:val="single"/>
        </w:rPr>
        <w:t>Nombre:</w:t>
      </w:r>
      <w:ins w:id="86" w:author="Vale" w:date="2012-06-16T18:06:00Z">
        <w:r w:rsidR="009A0107">
          <w:rPr>
            <w:u w:val="single"/>
          </w:rPr>
          <w:t xml:space="preserve"> </w:t>
        </w:r>
      </w:ins>
      <w:r w:rsidR="006E59A2">
        <w:t>Registro de Pedidos</w:t>
      </w:r>
    </w:p>
    <w:p w:rsidR="00F1055A" w:rsidRDefault="00F1055A" w:rsidP="00F1055A">
      <w:r w:rsidRPr="00DD1BD4">
        <w:rPr>
          <w:u w:val="single"/>
        </w:rPr>
        <w:t>Descripción</w:t>
      </w:r>
      <w:r>
        <w:rPr>
          <w:u w:val="single"/>
        </w:rPr>
        <w:t>:</w:t>
      </w:r>
      <w:ins w:id="87" w:author="Vale" w:date="2012-06-16T18:06:00Z">
        <w:r w:rsidR="009A0107">
          <w:rPr>
            <w:u w:val="single"/>
          </w:rPr>
          <w:t xml:space="preserve"> </w:t>
        </w:r>
      </w:ins>
      <w:r w:rsidR="006E59A2">
        <w:t xml:space="preserve">El sistema deber permitir que se registre </w:t>
      </w:r>
      <w:r w:rsidR="00264B8C">
        <w:t>un nuevo pedido, y para ello se debe indicar qué producto se vende, qué cantidad y a quién se le vende. Al ingresar esos datos se debe controlar la disponibilidad en stock y las condiciones de crédito del cliente. Al determinar que la venta puede ser realizada, el sistema genera la factura, se le envía el cobro a la cuenta del cliente, se registra la venta, se actualiza el inventario, se actualizan las estadísticas de ventas y se calculan los impuestos y comisiones.</w:t>
      </w:r>
    </w:p>
    <w:p w:rsidR="00F1055A" w:rsidRDefault="00F1055A" w:rsidP="00F1055A">
      <w:pPr>
        <w:rPr>
          <w:color w:val="FF0000"/>
        </w:rPr>
      </w:pPr>
      <w:r w:rsidRPr="00DD1BD4">
        <w:rPr>
          <w:u w:val="single"/>
        </w:rPr>
        <w:t>Especificación:</w:t>
      </w:r>
      <w:r>
        <w:t xml:space="preserve"> CU</w:t>
      </w:r>
      <w:r w:rsidR="008C2FE8">
        <w:t>007</w:t>
      </w:r>
    </w:p>
    <w:p w:rsidR="00F1055A" w:rsidRDefault="00F1055A" w:rsidP="00F1055A">
      <w:r>
        <w:rPr>
          <w:u w:val="single"/>
        </w:rPr>
        <w:t>Prioridad:</w:t>
      </w:r>
      <w:r>
        <w:t xml:space="preserve"> Esencial.</w:t>
      </w:r>
    </w:p>
    <w:p w:rsidR="00BC4DB9" w:rsidRPr="00FB3AA0" w:rsidRDefault="00BC4DB9" w:rsidP="00741B6D"/>
    <w:p w:rsidR="00E30D49" w:rsidRDefault="00E30D49" w:rsidP="00E30D49">
      <w:pPr>
        <w:pStyle w:val="Ttulo2"/>
      </w:pPr>
      <w:bookmarkStart w:id="88" w:name="_Toc193633843"/>
      <w:bookmarkStart w:id="89" w:name="_Toc194415007"/>
      <w:bookmarkStart w:id="90" w:name="_Toc326368351"/>
      <w:r>
        <w:t>Requerimientos no funcionales (Restricciones)</w:t>
      </w:r>
      <w:bookmarkEnd w:id="88"/>
      <w:bookmarkEnd w:id="89"/>
      <w:r w:rsidR="00604A2C">
        <w:t xml:space="preserve"> - Descripción</w:t>
      </w:r>
      <w:bookmarkEnd w:id="90"/>
    </w:p>
    <w:p w:rsidR="00E30D49" w:rsidRPr="00F44131" w:rsidRDefault="00E30D49" w:rsidP="00E30D49">
      <w:pPr>
        <w:pStyle w:val="Ttulo3"/>
      </w:pPr>
      <w:bookmarkStart w:id="91" w:name="_Toc193633844"/>
      <w:bookmarkStart w:id="92" w:name="_Toc326368352"/>
      <w:r w:rsidRPr="00F44131">
        <w:t>RNF</w:t>
      </w:r>
      <w:r>
        <w:t>0</w:t>
      </w:r>
      <w:r w:rsidRPr="00F44131">
        <w:t xml:space="preserve">1 – </w:t>
      </w:r>
      <w:bookmarkEnd w:id="91"/>
      <w:r w:rsidRPr="00F44131">
        <w:t>Disponibilidad del sistema</w:t>
      </w:r>
      <w:bookmarkEnd w:id="92"/>
    </w:p>
    <w:p w:rsidR="00E30D49" w:rsidRDefault="00E30D49" w:rsidP="00741B6D">
      <w:r w:rsidRPr="00F44131">
        <w:rPr>
          <w:u w:val="single"/>
        </w:rPr>
        <w:t>Descripción:</w:t>
      </w:r>
      <w:r w:rsidRPr="00F44131">
        <w:t xml:space="preserve"> Se espera que</w:t>
      </w:r>
      <w:r w:rsidR="00264B8C">
        <w:t xml:space="preserve"> una vez que el sistema se encuentre ubicado en la nube, el mismo tendrá un 100% de disponibilidad. Se deberán implementar mecanismos de </w:t>
      </w:r>
      <w:r w:rsidR="007B5021">
        <w:t>robustez, concurrencia y recuperación automática de desastres.</w:t>
      </w:r>
    </w:p>
    <w:p w:rsidR="00264B8C" w:rsidRDefault="00264B8C" w:rsidP="00741B6D"/>
    <w:p w:rsidR="00E30D49" w:rsidRDefault="00E30D49" w:rsidP="00E30D49">
      <w:pPr>
        <w:pStyle w:val="Ttulo3"/>
      </w:pPr>
      <w:bookmarkStart w:id="93" w:name="_Toc193633856"/>
      <w:bookmarkStart w:id="94" w:name="_Toc326368353"/>
      <w:r>
        <w:t>RNF02 – Mantenibilidad</w:t>
      </w:r>
      <w:bookmarkEnd w:id="93"/>
      <w:bookmarkEnd w:id="94"/>
    </w:p>
    <w:p w:rsidR="00E30D49" w:rsidRDefault="00E30D49" w:rsidP="00741B6D">
      <w:r w:rsidRPr="00F44131">
        <w:rPr>
          <w:u w:val="single"/>
        </w:rPr>
        <w:t>Descripción</w:t>
      </w:r>
      <w:r>
        <w:rPr>
          <w:u w:val="single"/>
        </w:rPr>
        <w:t>:</w:t>
      </w:r>
      <w:r>
        <w:t xml:space="preserve"> El mantenimiento futuro del sistema será realizado por el personal de </w:t>
      </w:r>
      <w:r w:rsidR="00264B8C">
        <w:t>Comercia</w:t>
      </w:r>
      <w:ins w:id="95" w:author="Vale" w:date="2012-06-16T18:06:00Z">
        <w:r w:rsidR="009A0107">
          <w:t xml:space="preserve"> </w:t>
        </w:r>
      </w:ins>
      <w:r>
        <w:t>en su totalidad.</w:t>
      </w:r>
    </w:p>
    <w:p w:rsidR="00E30D49" w:rsidRPr="00546D1D" w:rsidRDefault="00E30D49" w:rsidP="00741B6D">
      <w:pPr>
        <w:rPr>
          <w:lang w:val="es-ES"/>
        </w:rPr>
      </w:pPr>
    </w:p>
    <w:p w:rsidR="00E30D49" w:rsidRPr="00F44131" w:rsidRDefault="00E30D49" w:rsidP="00E30D49">
      <w:pPr>
        <w:pStyle w:val="Ttulo3"/>
      </w:pPr>
      <w:bookmarkStart w:id="96" w:name="_Toc193633846"/>
      <w:bookmarkStart w:id="97" w:name="_Toc326368354"/>
      <w:r w:rsidRPr="00F44131">
        <w:lastRenderedPageBreak/>
        <w:t>RNF</w:t>
      </w:r>
      <w:r>
        <w:t>0</w:t>
      </w:r>
      <w:r w:rsidR="007B5021">
        <w:t>3</w:t>
      </w:r>
      <w:r w:rsidRPr="00F44131">
        <w:t xml:space="preserve"> – </w:t>
      </w:r>
      <w:bookmarkEnd w:id="96"/>
      <w:r w:rsidR="0031294C">
        <w:t>Browsers soportados</w:t>
      </w:r>
      <w:bookmarkEnd w:id="97"/>
    </w:p>
    <w:p w:rsidR="00E30D49" w:rsidRPr="00F44131" w:rsidRDefault="00E30D49" w:rsidP="00741B6D">
      <w:r w:rsidRPr="00F44131">
        <w:rPr>
          <w:u w:val="single"/>
        </w:rPr>
        <w:t>Descripción:</w:t>
      </w:r>
      <w:ins w:id="98" w:author="Vale" w:date="2012-06-16T18:06:00Z">
        <w:r w:rsidR="009A0107">
          <w:rPr>
            <w:u w:val="single"/>
          </w:rPr>
          <w:t xml:space="preserve"> </w:t>
        </w:r>
      </w:ins>
      <w:r w:rsidR="0031294C">
        <w:t xml:space="preserve">Se espera que las aplicaciones web </w:t>
      </w:r>
      <w:r w:rsidR="00222D65">
        <w:t xml:space="preserve">de la </w:t>
      </w:r>
      <w:r w:rsidR="00222D65" w:rsidRPr="00222D65">
        <w:rPr>
          <w:i/>
        </w:rPr>
        <w:t>suite</w:t>
      </w:r>
      <w:r w:rsidR="00222D65">
        <w:t xml:space="preserve"> Integra,</w:t>
      </w:r>
      <w:r w:rsidR="0031294C">
        <w:t xml:space="preserve"> funcionen </w:t>
      </w:r>
      <w:r w:rsidR="00222D65">
        <w:t xml:space="preserve">en </w:t>
      </w:r>
      <w:r w:rsidR="0031294C">
        <w:t>la mayor cantidad de browsers existentes. No obstante, es un requisito que funcione</w:t>
      </w:r>
      <w:r w:rsidR="00222D65">
        <w:t>n</w:t>
      </w:r>
      <w:r w:rsidR="0031294C">
        <w:t xml:space="preserve"> de manera correcta en los navegadores IE6 y Mozilla Firefox 2.0.</w:t>
      </w:r>
    </w:p>
    <w:p w:rsidR="0031294C" w:rsidRDefault="0031294C" w:rsidP="00741B6D"/>
    <w:p w:rsidR="0031294C" w:rsidRPr="00F44131" w:rsidRDefault="0031294C" w:rsidP="0031294C">
      <w:pPr>
        <w:pStyle w:val="Ttulo3"/>
      </w:pPr>
      <w:bookmarkStart w:id="99" w:name="_Toc326368355"/>
      <w:r>
        <w:t>RNF0</w:t>
      </w:r>
      <w:r w:rsidR="00A757A6">
        <w:t>4</w:t>
      </w:r>
      <w:r w:rsidRPr="00F44131">
        <w:t xml:space="preserve"> – </w:t>
      </w:r>
      <w:r>
        <w:t>Usabilidad</w:t>
      </w:r>
      <w:bookmarkEnd w:id="99"/>
    </w:p>
    <w:p w:rsidR="0031294C" w:rsidRPr="00F44131" w:rsidRDefault="0031294C" w:rsidP="0031294C">
      <w:r w:rsidRPr="00F44131">
        <w:rPr>
          <w:u w:val="single"/>
        </w:rPr>
        <w:t>Descripción:</w:t>
      </w:r>
      <w:r>
        <w:t>La facultades de diseño web con motivos comerciales debe tener un énfasis en usabilidad. Un usuario inexperto (que nunca haya utilizado el sistema previamente) debe ser capaz de generar una interfaz web</w:t>
      </w:r>
      <w:r w:rsidR="00EA7917">
        <w:t xml:space="preserve"> informativa, para producción, </w:t>
      </w:r>
      <w:r>
        <w:t xml:space="preserve">en aproximadamente 5 horas en promedio. </w:t>
      </w:r>
    </w:p>
    <w:p w:rsidR="0031294C" w:rsidRDefault="0031294C" w:rsidP="00741B6D"/>
    <w:p w:rsidR="007B5021" w:rsidRPr="00F44131" w:rsidRDefault="007B5021" w:rsidP="007B5021">
      <w:pPr>
        <w:pStyle w:val="Ttulo3"/>
      </w:pPr>
      <w:bookmarkStart w:id="100" w:name="_Toc326368356"/>
      <w:r>
        <w:t>RNF0</w:t>
      </w:r>
      <w:r w:rsidR="00A757A6">
        <w:t>5</w:t>
      </w:r>
      <w:r>
        <w:t xml:space="preserve"> – </w:t>
      </w:r>
      <w:r w:rsidR="00A757A6">
        <w:t>Inversión en hardware y software</w:t>
      </w:r>
      <w:bookmarkEnd w:id="100"/>
    </w:p>
    <w:p w:rsidR="007B5021" w:rsidRPr="00F44131" w:rsidRDefault="007B5021" w:rsidP="007B5021">
      <w:r w:rsidRPr="00F44131">
        <w:rPr>
          <w:u w:val="single"/>
        </w:rPr>
        <w:t>Descripción:</w:t>
      </w:r>
      <w:r>
        <w:t xml:space="preserve">Los clientes de Integra no deberán invertir en ningún otro tipo de hardware más allá de las PC necesarias como para correr IE6 o Mozilla Firefox 2.0. A su vez, no deberá ser necesaria la instalación de ningún tipo de software de escritorio ni </w:t>
      </w:r>
      <w:r w:rsidRPr="003E5984">
        <w:rPr>
          <w:i/>
        </w:rPr>
        <w:t>plug</w:t>
      </w:r>
      <w:r w:rsidR="004C30B0">
        <w:rPr>
          <w:i/>
        </w:rPr>
        <w:t>-</w:t>
      </w:r>
      <w:r w:rsidRPr="003E5984">
        <w:rPr>
          <w:i/>
        </w:rPr>
        <w:t>in</w:t>
      </w:r>
      <w:r>
        <w:t xml:space="preserve"> para los navegadores.</w:t>
      </w:r>
    </w:p>
    <w:p w:rsidR="007B5021" w:rsidRPr="00F44131" w:rsidRDefault="007B5021" w:rsidP="00741B6D"/>
    <w:p w:rsidR="00D17039" w:rsidRDefault="00D17039" w:rsidP="00741B6D"/>
    <w:p w:rsidR="00D17039" w:rsidRDefault="00D17039" w:rsidP="00741B6D">
      <w:pPr>
        <w:spacing w:before="0" w:after="0"/>
      </w:pPr>
      <w:r>
        <w:br w:type="page"/>
      </w:r>
    </w:p>
    <w:p w:rsidR="00D17039" w:rsidRDefault="00D17039" w:rsidP="00D17039">
      <w:pPr>
        <w:pStyle w:val="Ttulo1"/>
      </w:pPr>
      <w:bookmarkStart w:id="101" w:name="_Toc326368357"/>
      <w:r>
        <w:lastRenderedPageBreak/>
        <w:t>Casos de Uso</w:t>
      </w:r>
      <w:bookmarkEnd w:id="101"/>
    </w:p>
    <w:p w:rsidR="00D17039" w:rsidRDefault="00D17039" w:rsidP="00D17039">
      <w:pPr>
        <w:pStyle w:val="Ttulo2"/>
      </w:pPr>
      <w:bookmarkStart w:id="102" w:name="_Toc326368358"/>
      <w:r>
        <w:t>Modelo de Casos de Uso</w:t>
      </w:r>
      <w:bookmarkEnd w:id="102"/>
    </w:p>
    <w:p w:rsidR="00FC578B" w:rsidRDefault="00B875C6" w:rsidP="00FC578B">
      <w:r>
        <w:t>Se presenta a continuación el modelo de casos de uso del sistema de software.</w:t>
      </w:r>
      <w:r w:rsidR="005F7C56">
        <w:t xml:space="preserve"> Solo se incluyen los casos de uso especificados y/o mencionados en el presente documento.</w:t>
      </w:r>
    </w:p>
    <w:p w:rsidR="005F7C56" w:rsidRDefault="005F7C56" w:rsidP="00FC578B"/>
    <w:p w:rsidR="005F7C56" w:rsidRDefault="005F7C56" w:rsidP="00FC578B"/>
    <w:p w:rsidR="007D573E" w:rsidRPr="00FC578B" w:rsidRDefault="00D51FAE" w:rsidP="005F7C56">
      <w:pPr>
        <w:jc w:val="center"/>
      </w:pPr>
      <w:r>
        <w:rPr>
          <w:noProof/>
          <w:lang w:eastAsia="es-UY"/>
        </w:rPr>
        <w:drawing>
          <wp:inline distT="0" distB="0" distL="0" distR="0">
            <wp:extent cx="5801360" cy="51104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01360" cy="5110480"/>
                    </a:xfrm>
                    <a:prstGeom prst="rect">
                      <a:avLst/>
                    </a:prstGeom>
                    <a:noFill/>
                    <a:ln>
                      <a:noFill/>
                    </a:ln>
                  </pic:spPr>
                </pic:pic>
              </a:graphicData>
            </a:graphic>
          </wp:inline>
        </w:drawing>
      </w:r>
      <w:r w:rsidR="007D573E">
        <w:br w:type="page"/>
      </w:r>
    </w:p>
    <w:p w:rsidR="00D17039" w:rsidRDefault="00673B37" w:rsidP="00D17039">
      <w:pPr>
        <w:pStyle w:val="Ttulo2"/>
      </w:pPr>
      <w:bookmarkStart w:id="103" w:name="_Toc326368359"/>
      <w:r>
        <w:lastRenderedPageBreak/>
        <w:t>Especificación</w:t>
      </w:r>
      <w:r w:rsidR="00520711">
        <w:t xml:space="preserve"> de Casos de Uso</w:t>
      </w:r>
      <w:bookmarkEnd w:id="103"/>
    </w:p>
    <w:p w:rsidR="003D1821" w:rsidRDefault="003D1821" w:rsidP="00A33B09">
      <w:pPr>
        <w:pStyle w:val="Ttulo3"/>
      </w:pPr>
      <w:bookmarkStart w:id="104" w:name="_Toc326368360"/>
      <w:r>
        <w:t>CU00</w:t>
      </w:r>
      <w:r w:rsidR="00364CF9">
        <w:t>1</w:t>
      </w:r>
      <w:r>
        <w:t xml:space="preserve"> – </w:t>
      </w:r>
      <w:r w:rsidR="00364CF9">
        <w:t>Alta de</w:t>
      </w:r>
      <w:r w:rsidR="00F81E3D">
        <w:t>producto o servicio</w:t>
      </w:r>
      <w:bookmarkEnd w:id="104"/>
    </w:p>
    <w:p w:rsidR="003D1821" w:rsidRDefault="003D1821" w:rsidP="00741B6D">
      <w:r>
        <w:t xml:space="preserve">Actores: </w:t>
      </w:r>
      <w:r w:rsidR="00364CF9">
        <w:rPr>
          <w:lang w:val="es-ES_tradnl"/>
        </w:rPr>
        <w:t>Supervisor del Sistema, Administrad</w:t>
      </w:r>
      <w:r w:rsidR="00F81E3D">
        <w:rPr>
          <w:lang w:val="es-ES_tradnl"/>
        </w:rPr>
        <w:t>or</w:t>
      </w:r>
      <w:r>
        <w:t>.</w:t>
      </w:r>
    </w:p>
    <w:p w:rsidR="004B247B" w:rsidRDefault="004B247B" w:rsidP="00741B6D">
      <w:r>
        <w:t xml:space="preserve">Descripción: </w:t>
      </w:r>
      <w:r w:rsidR="00364CF9">
        <w:t xml:space="preserve">Dar de alta un </w:t>
      </w:r>
      <w:r w:rsidR="00F81E3D">
        <w:t>producto o servicio en el sistema</w:t>
      </w:r>
    </w:p>
    <w:p w:rsidR="004B247B" w:rsidRDefault="004B247B" w:rsidP="00741B6D">
      <w:r>
        <w:t xml:space="preserve">Precondiciones: El usuario tiene el perfil de </w:t>
      </w:r>
      <w:r w:rsidR="00364CF9">
        <w:t xml:space="preserve">alta de </w:t>
      </w:r>
      <w:r w:rsidR="00F81E3D">
        <w:t>nuevos productos o servicios</w:t>
      </w:r>
      <w:r w:rsidR="00364CF9">
        <w:t>.</w:t>
      </w:r>
    </w:p>
    <w:p w:rsidR="004B247B" w:rsidRDefault="004B247B" w:rsidP="00741B6D">
      <w:r>
        <w:t>Post-Condiciones: No aplica.</w:t>
      </w:r>
    </w:p>
    <w:p w:rsidR="004B247B" w:rsidRDefault="004B247B" w:rsidP="00A33B09">
      <w:pPr>
        <w:pStyle w:val="Ttulo4"/>
      </w:pPr>
      <w:r>
        <w:t>Curso Normal</w:t>
      </w:r>
    </w:p>
    <w:p w:rsidR="007F454E" w:rsidRDefault="007F454E" w:rsidP="004C1DE1">
      <w:pPr>
        <w:numPr>
          <w:ilvl w:val="0"/>
          <w:numId w:val="5"/>
        </w:numPr>
      </w:pPr>
      <w:r>
        <w:t>El usuario ingresa un identificador para el producto o servicio</w:t>
      </w:r>
    </w:p>
    <w:p w:rsidR="006504D7" w:rsidRDefault="003D53F0" w:rsidP="004C1DE1">
      <w:pPr>
        <w:numPr>
          <w:ilvl w:val="0"/>
          <w:numId w:val="5"/>
        </w:numPr>
      </w:pPr>
      <w:r>
        <w:t>El usuario ingresa el nombre del producto o servicio</w:t>
      </w:r>
    </w:p>
    <w:p w:rsidR="003D53F0" w:rsidRDefault="003D53F0" w:rsidP="004C1DE1">
      <w:pPr>
        <w:numPr>
          <w:ilvl w:val="0"/>
          <w:numId w:val="5"/>
        </w:numPr>
      </w:pPr>
      <w:r>
        <w:t>El usuario indica si es producto o servicio</w:t>
      </w:r>
    </w:p>
    <w:p w:rsidR="003D53F0" w:rsidRDefault="003D53F0" w:rsidP="004C1DE1">
      <w:pPr>
        <w:numPr>
          <w:ilvl w:val="0"/>
          <w:numId w:val="5"/>
        </w:numPr>
      </w:pPr>
      <w:r>
        <w:t>El usuario agrega una descripción del ítem</w:t>
      </w:r>
    </w:p>
    <w:p w:rsidR="003D53F0" w:rsidRDefault="003D53F0" w:rsidP="004C1DE1">
      <w:pPr>
        <w:numPr>
          <w:ilvl w:val="0"/>
          <w:numId w:val="5"/>
        </w:numPr>
      </w:pPr>
      <w:r>
        <w:t xml:space="preserve">El usuario ingresa </w:t>
      </w:r>
      <w:r w:rsidR="007F454E">
        <w:t xml:space="preserve">una descripción </w:t>
      </w:r>
      <w:r>
        <w:t>de</w:t>
      </w:r>
      <w:r w:rsidR="007F454E">
        <w:t>l</w:t>
      </w:r>
      <w:r>
        <w:t xml:space="preserve"> empaque </w:t>
      </w:r>
    </w:p>
    <w:p w:rsidR="003D53F0" w:rsidRDefault="003D53F0" w:rsidP="004C1DE1">
      <w:pPr>
        <w:numPr>
          <w:ilvl w:val="0"/>
          <w:numId w:val="5"/>
        </w:numPr>
      </w:pPr>
      <w:r>
        <w:t>El usuario ingresa el peso del ítem</w:t>
      </w:r>
    </w:p>
    <w:p w:rsidR="003D53F0" w:rsidRDefault="003D53F0" w:rsidP="004C1DE1">
      <w:pPr>
        <w:numPr>
          <w:ilvl w:val="0"/>
          <w:numId w:val="5"/>
        </w:numPr>
      </w:pPr>
      <w:r>
        <w:t>El usuario ingresa el color del ítem</w:t>
      </w:r>
    </w:p>
    <w:p w:rsidR="003D53F0" w:rsidRDefault="003D53F0" w:rsidP="004C1DE1">
      <w:pPr>
        <w:numPr>
          <w:ilvl w:val="0"/>
          <w:numId w:val="5"/>
        </w:numPr>
      </w:pPr>
      <w:r>
        <w:t>El usuario ingresa el tamaño del paquete</w:t>
      </w:r>
    </w:p>
    <w:p w:rsidR="003D53F0" w:rsidRDefault="003D53F0" w:rsidP="004C1DE1">
      <w:pPr>
        <w:numPr>
          <w:ilvl w:val="0"/>
          <w:numId w:val="5"/>
        </w:numPr>
      </w:pPr>
      <w:r>
        <w:t>El usuario ingresa el precio de venta</w:t>
      </w:r>
    </w:p>
    <w:p w:rsidR="003D53F0" w:rsidRDefault="003D53F0" w:rsidP="004C1DE1">
      <w:pPr>
        <w:numPr>
          <w:ilvl w:val="0"/>
          <w:numId w:val="5"/>
        </w:numPr>
      </w:pPr>
      <w:r>
        <w:t>El usuario ingresa posibles descuentos</w:t>
      </w:r>
    </w:p>
    <w:p w:rsidR="003D53F0" w:rsidRDefault="003D53F0" w:rsidP="004C1DE1">
      <w:pPr>
        <w:numPr>
          <w:ilvl w:val="0"/>
          <w:numId w:val="5"/>
        </w:numPr>
      </w:pPr>
      <w:r>
        <w:t>El usuario ingresa los impuestos asociados</w:t>
      </w:r>
    </w:p>
    <w:p w:rsidR="003D53F0" w:rsidRDefault="003D53F0" w:rsidP="004C1DE1">
      <w:pPr>
        <w:numPr>
          <w:ilvl w:val="0"/>
          <w:numId w:val="5"/>
        </w:numPr>
      </w:pPr>
      <w:r>
        <w:t>El usuario confirma los datos</w:t>
      </w:r>
    </w:p>
    <w:p w:rsidR="003D53F0" w:rsidRDefault="003D53F0" w:rsidP="004C1DE1">
      <w:pPr>
        <w:numPr>
          <w:ilvl w:val="0"/>
          <w:numId w:val="5"/>
        </w:numPr>
      </w:pPr>
      <w:r>
        <w:t>El sistema le muestra al usuario la información que se ingresará</w:t>
      </w:r>
    </w:p>
    <w:p w:rsidR="003D53F0" w:rsidRDefault="003D53F0" w:rsidP="004C1DE1">
      <w:pPr>
        <w:numPr>
          <w:ilvl w:val="0"/>
          <w:numId w:val="5"/>
        </w:numPr>
      </w:pPr>
      <w:r>
        <w:t>El usuario valida los datos</w:t>
      </w:r>
      <w:r w:rsidR="00AD4101">
        <w:t xml:space="preserve"> y acepta</w:t>
      </w:r>
    </w:p>
    <w:p w:rsidR="003D53F0" w:rsidRDefault="003D53F0" w:rsidP="004C1DE1">
      <w:pPr>
        <w:numPr>
          <w:ilvl w:val="0"/>
          <w:numId w:val="5"/>
        </w:numPr>
      </w:pPr>
      <w:r>
        <w:t>Se confirma el ingreso, se gu</w:t>
      </w:r>
      <w:r w:rsidR="009D5A3E">
        <w:t xml:space="preserve">ardan los datos en el sistema, </w:t>
      </w:r>
      <w:r>
        <w:t>se vuelve al menú principal</w:t>
      </w:r>
      <w:r w:rsidR="009D5A3E">
        <w:t xml:space="preserve"> y fin del caso de uso.</w:t>
      </w:r>
    </w:p>
    <w:p w:rsidR="003D53F0" w:rsidRDefault="003D53F0" w:rsidP="003D53F0">
      <w:pPr>
        <w:pStyle w:val="Ttulo4"/>
      </w:pPr>
      <w:r>
        <w:t>Cursos alternativos</w:t>
      </w:r>
    </w:p>
    <w:p w:rsidR="003D53F0" w:rsidRDefault="003D53F0" w:rsidP="007F454E">
      <w:pPr>
        <w:pStyle w:val="Ttulo5"/>
      </w:pPr>
      <w:r>
        <w:t xml:space="preserve">CA 1.1 </w:t>
      </w:r>
      <w:r w:rsidR="007F454E">
        <w:t>– Identificador ya existente</w:t>
      </w:r>
      <w:ins w:id="105" w:author="Emanueli, Valeria" w:date="2012-06-15T14:29:00Z">
        <w:r w:rsidR="008C00D3">
          <w:t xml:space="preserve"> o incorrecto</w:t>
        </w:r>
      </w:ins>
    </w:p>
    <w:p w:rsidR="007F454E" w:rsidRDefault="007F454E" w:rsidP="004C1DE1">
      <w:pPr>
        <w:numPr>
          <w:ilvl w:val="0"/>
          <w:numId w:val="6"/>
        </w:numPr>
      </w:pPr>
      <w:r>
        <w:t>Al ingresar un identificador ya existente en el sistema, el sistema muestra</w:t>
      </w:r>
      <w:r w:rsidR="00A64D74">
        <w:t xml:space="preserve"> un</w:t>
      </w:r>
      <w:r>
        <w:t xml:space="preserve"> mensaje indicando dicho inconveniente y le pide al usuario que ingrese un nuevo valor. El sistema vuelve al punto 1 del curso normal.</w:t>
      </w:r>
    </w:p>
    <w:p w:rsidR="00640226" w:rsidRDefault="00640226" w:rsidP="004C1DE1">
      <w:pPr>
        <w:numPr>
          <w:ilvl w:val="0"/>
          <w:numId w:val="6"/>
        </w:numPr>
      </w:pPr>
      <w:r>
        <w:t>Si el usuario no ingresa un valor o si agrega únicamente espacios en blanco, el sistema muestra</w:t>
      </w:r>
      <w:r w:rsidR="00A64D74">
        <w:t xml:space="preserve"> el</w:t>
      </w:r>
      <w:r>
        <w:t xml:space="preserve"> mensaje indicando que es obligatorio completar dicho campo y vuelve al punto 1 del curso normal</w:t>
      </w:r>
      <w:r w:rsidR="00922E37">
        <w:t>.</w:t>
      </w:r>
    </w:p>
    <w:p w:rsidR="008C00D3" w:rsidRDefault="008C00D3" w:rsidP="003868CD">
      <w:pPr>
        <w:numPr>
          <w:ilvl w:val="0"/>
          <w:numId w:val="6"/>
        </w:numPr>
        <w:rPr>
          <w:ins w:id="106" w:author="Emanueli, Valeria" w:date="2012-06-15T14:29:00Z"/>
        </w:rPr>
      </w:pPr>
      <w:ins w:id="107" w:author="Emanueli, Valeria" w:date="2012-06-15T14:29:00Z">
        <w:r>
          <w:t xml:space="preserve">Si el usuario ingresa un valor </w:t>
        </w:r>
      </w:ins>
      <w:ins w:id="108" w:author="Emanueli, Valeria" w:date="2012-06-15T14:53:00Z">
        <w:r w:rsidR="009C299E">
          <w:t>no n</w:t>
        </w:r>
      </w:ins>
      <w:ins w:id="109" w:author="Emanueli, Valeria" w:date="2012-06-15T14:29:00Z">
        <w:r>
          <w:t>umérico</w:t>
        </w:r>
      </w:ins>
      <w:ins w:id="110" w:author="Vale" w:date="2012-06-16T18:11:00Z">
        <w:r w:rsidR="003868CD">
          <w:t xml:space="preserve"> o con una cantidad de dígitos diferente a 4</w:t>
        </w:r>
      </w:ins>
      <w:ins w:id="111" w:author="Emanueli, Valeria" w:date="2012-06-15T14:29:00Z">
        <w:r>
          <w:t>, el sistema muestra un mensaje indicando que no es correcto el tipo de datos y vuelve al punto 1 del curso normal.</w:t>
        </w:r>
      </w:ins>
    </w:p>
    <w:p w:rsidR="00640226" w:rsidRDefault="00640226" w:rsidP="004C1DE1">
      <w:pPr>
        <w:numPr>
          <w:ilvl w:val="0"/>
          <w:numId w:val="6"/>
        </w:numPr>
      </w:pPr>
      <w:r>
        <w:t xml:space="preserve">Si el usuario cancela el alta, el sistema sigue en el </w:t>
      </w:r>
      <w:r w:rsidR="00660D90">
        <w:t>punto 15 del CA 1.8</w:t>
      </w:r>
      <w:r w:rsidR="000B184B">
        <w:t>.</w:t>
      </w:r>
    </w:p>
    <w:p w:rsidR="003D53F0" w:rsidRDefault="00640226" w:rsidP="00922E37">
      <w:pPr>
        <w:pStyle w:val="Ttulo5"/>
      </w:pPr>
      <w:r>
        <w:lastRenderedPageBreak/>
        <w:t xml:space="preserve">CA 1.2 </w:t>
      </w:r>
      <w:r w:rsidR="00922E37">
        <w:t>–El ítem a ingresar es un nuevo servicio</w:t>
      </w:r>
    </w:p>
    <w:p w:rsidR="00922E37" w:rsidRDefault="00922E37" w:rsidP="004C1DE1">
      <w:pPr>
        <w:numPr>
          <w:ilvl w:val="0"/>
          <w:numId w:val="7"/>
        </w:numPr>
      </w:pPr>
      <w:r>
        <w:t>Dado que el ítem a ingresar es un servicio, el mismo no tiene empaque, peso, color ni tamaño. No se completan dichos campos ya que el sistema los inhabilita automáticamente. Se continúa en el punto 9 del curso normal.</w:t>
      </w:r>
    </w:p>
    <w:p w:rsidR="002B093C" w:rsidRDefault="00922E37" w:rsidP="002B093C">
      <w:pPr>
        <w:numPr>
          <w:ilvl w:val="0"/>
          <w:numId w:val="7"/>
        </w:numPr>
        <w:rPr>
          <w:ins w:id="112" w:author="Emanueli, Valeria" w:date="2012-06-15T14:42:00Z"/>
        </w:rPr>
      </w:pPr>
      <w:r>
        <w:t xml:space="preserve">Si el usuario cancela el alta, el sistema sigue en el punto </w:t>
      </w:r>
      <w:r w:rsidR="00DF722B">
        <w:t>15 del CA 1.8</w:t>
      </w:r>
      <w:r w:rsidR="000B184B">
        <w:t>.</w:t>
      </w:r>
    </w:p>
    <w:p w:rsidR="00F3701D" w:rsidRDefault="00F3701D">
      <w:pPr>
        <w:rPr>
          <w:ins w:id="113" w:author="Emanueli, Valeria" w:date="2012-06-15T14:42:00Z"/>
        </w:rPr>
        <w:pPrChange w:id="114" w:author="Emanueli, Valeria" w:date="2012-06-15T18:13:00Z">
          <w:pPr>
            <w:numPr>
              <w:numId w:val="7"/>
            </w:numPr>
            <w:ind w:left="720" w:hanging="360"/>
          </w:pPr>
        </w:pPrChange>
      </w:pPr>
      <w:bookmarkStart w:id="115" w:name="_GoBack"/>
      <w:bookmarkEnd w:id="115"/>
    </w:p>
    <w:p w:rsidR="00F3701D" w:rsidRDefault="002B093C">
      <w:pPr>
        <w:rPr>
          <w:ins w:id="116" w:author="Emanueli, Valeria" w:date="2012-06-15T14:43:00Z"/>
        </w:rPr>
        <w:pPrChange w:id="117" w:author="Emanueli, Valeria" w:date="2012-06-15T14:45:00Z">
          <w:pPr>
            <w:numPr>
              <w:numId w:val="7"/>
            </w:numPr>
            <w:ind w:left="720" w:hanging="360"/>
          </w:pPr>
        </w:pPrChange>
      </w:pPr>
      <w:ins w:id="118" w:author="Emanueli, Valeria" w:date="2012-06-15T14:42:00Z">
        <w:r>
          <w:t>CA 1.</w:t>
        </w:r>
      </w:ins>
      <w:ins w:id="119" w:author="Emanueli, Valeria" w:date="2012-06-15T18:13:00Z">
        <w:r w:rsidR="0015588A">
          <w:t>3</w:t>
        </w:r>
      </w:ins>
      <w:ins w:id="120" w:author="Emanueli, Valeria" w:date="2012-06-15T14:42:00Z">
        <w:r>
          <w:t xml:space="preserve"> – Ingreso incorrecto del </w:t>
        </w:r>
      </w:ins>
      <w:ins w:id="121" w:author="Emanueli, Valeria" w:date="2012-06-15T14:43:00Z">
        <w:r>
          <w:t xml:space="preserve">tipo de </w:t>
        </w:r>
      </w:ins>
      <w:ins w:id="122" w:author="Emanueli, Valeria" w:date="2012-06-15T14:47:00Z">
        <w:r w:rsidR="009C20A2">
          <w:t>ítem</w:t>
        </w:r>
      </w:ins>
    </w:p>
    <w:p w:rsidR="009C20A2" w:rsidRDefault="002B093C" w:rsidP="009C20A2">
      <w:pPr>
        <w:numPr>
          <w:ilvl w:val="0"/>
          <w:numId w:val="8"/>
        </w:numPr>
        <w:rPr>
          <w:ins w:id="123" w:author="Emanueli, Valeria" w:date="2012-06-15T14:46:00Z"/>
        </w:rPr>
      </w:pPr>
      <w:ins w:id="124" w:author="Emanueli, Valeria" w:date="2012-06-15T14:43:00Z">
        <w:r>
          <w:t xml:space="preserve">Si el usuario no selecciona un tipo de producto, </w:t>
        </w:r>
      </w:ins>
      <w:ins w:id="125" w:author="Emanueli, Valeria" w:date="2012-06-15T14:44:00Z">
        <w:r w:rsidR="009C20A2">
          <w:t xml:space="preserve">el sistema muestra el mensaje indicando que es obligatorio completar dicho campo y vuelve al punto </w:t>
        </w:r>
      </w:ins>
      <w:ins w:id="126" w:author="Emanueli, Valeria" w:date="2012-06-15T14:45:00Z">
        <w:r w:rsidR="009C20A2">
          <w:t>3</w:t>
        </w:r>
      </w:ins>
      <w:ins w:id="127" w:author="Emanueli, Valeria" w:date="2012-06-15T14:44:00Z">
        <w:r w:rsidR="009C20A2">
          <w:t xml:space="preserve"> del curso normal.</w:t>
        </w:r>
      </w:ins>
    </w:p>
    <w:p w:rsidR="009C20A2" w:rsidRDefault="009C20A2" w:rsidP="009C20A2">
      <w:pPr>
        <w:numPr>
          <w:ilvl w:val="0"/>
          <w:numId w:val="8"/>
        </w:numPr>
        <w:rPr>
          <w:ins w:id="128" w:author="Emanueli, Valeria" w:date="2012-06-15T18:13:00Z"/>
        </w:rPr>
      </w:pPr>
      <w:ins w:id="129" w:author="Emanueli, Valeria" w:date="2012-06-15T14:46:00Z">
        <w:r>
          <w:t>Si el usuario cancela el alta, el sistema sigue en el punto 15 del CA 1.8.</w:t>
        </w:r>
      </w:ins>
    </w:p>
    <w:p w:rsidR="00F3701D" w:rsidRDefault="00F3701D">
      <w:pPr>
        <w:ind w:left="720"/>
        <w:rPr>
          <w:ins w:id="130" w:author="Emanueli, Valeria" w:date="2012-06-15T14:46:00Z"/>
        </w:rPr>
        <w:pPrChange w:id="131" w:author="Emanueli, Valeria" w:date="2012-06-15T18:13:00Z">
          <w:pPr>
            <w:numPr>
              <w:numId w:val="8"/>
            </w:numPr>
            <w:ind w:left="720" w:hanging="360"/>
          </w:pPr>
        </w:pPrChange>
      </w:pPr>
    </w:p>
    <w:p w:rsidR="0015588A" w:rsidRDefault="0015588A" w:rsidP="0015588A">
      <w:pPr>
        <w:ind w:left="360"/>
        <w:rPr>
          <w:ins w:id="132" w:author="Emanueli, Valeria" w:date="2012-06-15T18:13:00Z"/>
        </w:rPr>
      </w:pPr>
      <w:ins w:id="133" w:author="Emanueli, Valeria" w:date="2012-06-15T18:13:00Z">
        <w:r>
          <w:t>CA 1.4 – Ingreso incorrecto del nombre del ítem</w:t>
        </w:r>
      </w:ins>
    </w:p>
    <w:p w:rsidR="0015588A" w:rsidRDefault="0015588A" w:rsidP="0015588A">
      <w:pPr>
        <w:numPr>
          <w:ilvl w:val="0"/>
          <w:numId w:val="8"/>
        </w:numPr>
        <w:rPr>
          <w:ins w:id="134" w:author="Emanueli, Valeria" w:date="2012-06-15T18:13:00Z"/>
        </w:rPr>
      </w:pPr>
      <w:ins w:id="135" w:author="Emanueli, Valeria" w:date="2012-06-15T18:13:00Z">
        <w:r>
          <w:t>Si el usuario ingresa más de 10 caracteres, el sistema muestra el mensaje indicando que el tamaño máximo del campo es 10 y vuelve al punto 2 del curso normal.</w:t>
        </w:r>
      </w:ins>
    </w:p>
    <w:p w:rsidR="0015588A" w:rsidRDefault="0015588A" w:rsidP="0015588A">
      <w:pPr>
        <w:numPr>
          <w:ilvl w:val="0"/>
          <w:numId w:val="8"/>
        </w:numPr>
        <w:rPr>
          <w:ins w:id="136" w:author="Emanueli, Valeria" w:date="2012-06-15T18:13:00Z"/>
        </w:rPr>
      </w:pPr>
      <w:ins w:id="137" w:author="Emanueli, Valeria" w:date="2012-06-15T18:13:00Z">
        <w:r>
          <w:t>Si el usuario no ingresa un valor o si agrega únicamente espacios en blanco, el sistema muestra el mensaje indicando que es obligatorio completar dicho campo y vuelve al punto 2 del curso normal.</w:t>
        </w:r>
      </w:ins>
    </w:p>
    <w:p w:rsidR="0015588A" w:rsidRDefault="0015588A" w:rsidP="0015588A">
      <w:pPr>
        <w:numPr>
          <w:ilvl w:val="0"/>
          <w:numId w:val="8"/>
        </w:numPr>
        <w:rPr>
          <w:ins w:id="138" w:author="Emanueli, Valeria" w:date="2012-06-15T18:13:00Z"/>
        </w:rPr>
      </w:pPr>
      <w:ins w:id="139" w:author="Emanueli, Valeria" w:date="2012-06-15T18:13:00Z">
        <w:r>
          <w:t>Si el usuario cancela el alta, el sistema sigue en el punto 15 del CA 1.8.</w:t>
        </w:r>
      </w:ins>
    </w:p>
    <w:p w:rsidR="00F3701D" w:rsidRDefault="00F3701D">
      <w:pPr>
        <w:ind w:left="720"/>
        <w:rPr>
          <w:ins w:id="140" w:author="Emanueli, Valeria" w:date="2012-06-15T14:44:00Z"/>
        </w:rPr>
        <w:pPrChange w:id="141" w:author="Emanueli, Valeria" w:date="2012-06-15T14:45:00Z">
          <w:pPr>
            <w:numPr>
              <w:numId w:val="8"/>
            </w:numPr>
            <w:ind w:left="720" w:hanging="360"/>
          </w:pPr>
        </w:pPrChange>
      </w:pPr>
    </w:p>
    <w:p w:rsidR="009C20A2" w:rsidRDefault="009C20A2" w:rsidP="009C20A2">
      <w:pPr>
        <w:ind w:left="360"/>
        <w:rPr>
          <w:ins w:id="142" w:author="Emanueli, Valeria" w:date="2012-06-15T14:45:00Z"/>
        </w:rPr>
      </w:pPr>
      <w:ins w:id="143" w:author="Emanueli, Valeria" w:date="2012-06-15T14:45:00Z">
        <w:r>
          <w:t>CA 1.</w:t>
        </w:r>
      </w:ins>
      <w:ins w:id="144" w:author="Emanueli, Valeria" w:date="2012-06-15T18:08:00Z">
        <w:r w:rsidR="0015588A">
          <w:t>5</w:t>
        </w:r>
      </w:ins>
      <w:ins w:id="145" w:author="Emanueli, Valeria" w:date="2012-06-15T14:45:00Z">
        <w:r>
          <w:t xml:space="preserve"> – Ingreso incorrecto de la descripción del ítem</w:t>
        </w:r>
      </w:ins>
    </w:p>
    <w:p w:rsidR="009C20A2" w:rsidDel="004E70B7" w:rsidRDefault="009C20A2" w:rsidP="004E70B7">
      <w:pPr>
        <w:numPr>
          <w:ilvl w:val="0"/>
          <w:numId w:val="8"/>
        </w:numPr>
        <w:rPr>
          <w:ins w:id="146" w:author="Emanueli, Valeria" w:date="2012-06-15T14:59:00Z"/>
          <w:del w:id="147" w:author="Vale" w:date="2012-06-16T15:33:00Z"/>
        </w:rPr>
      </w:pPr>
      <w:ins w:id="148" w:author="Emanueli, Valeria" w:date="2012-06-15T14:45:00Z">
        <w:r>
          <w:t>Si el usuario</w:t>
        </w:r>
      </w:ins>
      <w:ins w:id="149" w:author="Emanueli, Valeria" w:date="2012-06-15T14:46:00Z">
        <w:r>
          <w:t xml:space="preserve"> ingresa más de 250 caracteres</w:t>
        </w:r>
      </w:ins>
      <w:ins w:id="150" w:author="Emanueli, Valeria" w:date="2012-06-15T14:45:00Z">
        <w:r>
          <w:t xml:space="preserve">, el sistema muestra el mensaje indicando que </w:t>
        </w:r>
      </w:ins>
      <w:ins w:id="151" w:author="Emanueli, Valeria" w:date="2012-06-15T14:46:00Z">
        <w:r>
          <w:t>el tamaño máximo del campo es 250</w:t>
        </w:r>
      </w:ins>
      <w:ins w:id="152" w:author="Emanueli, Valeria" w:date="2012-06-15T14:45:00Z">
        <w:r>
          <w:t xml:space="preserve"> y vuelve al punto </w:t>
        </w:r>
      </w:ins>
      <w:ins w:id="153" w:author="Emanueli, Valeria" w:date="2012-06-15T14:46:00Z">
        <w:r>
          <w:t>4</w:t>
        </w:r>
      </w:ins>
      <w:ins w:id="154" w:author="Emanueli, Valeria" w:date="2012-06-15T14:45:00Z">
        <w:r>
          <w:t xml:space="preserve"> del curso normal.</w:t>
        </w:r>
      </w:ins>
    </w:p>
    <w:p w:rsidR="007E0988" w:rsidRDefault="007E0988" w:rsidP="004E70B7">
      <w:pPr>
        <w:numPr>
          <w:ilvl w:val="0"/>
          <w:numId w:val="8"/>
        </w:numPr>
        <w:rPr>
          <w:ins w:id="155" w:author="Emanueli, Valeria" w:date="2012-06-15T14:45:00Z"/>
        </w:rPr>
        <w:pPrChange w:id="156" w:author="Vale" w:date="2012-06-16T15:33:00Z">
          <w:pPr>
            <w:numPr>
              <w:numId w:val="8"/>
            </w:numPr>
            <w:ind w:left="720" w:hanging="360"/>
          </w:pPr>
        </w:pPrChange>
      </w:pPr>
      <w:ins w:id="157" w:author="Emanueli, Valeria" w:date="2012-06-15T14:59:00Z">
        <w:del w:id="158" w:author="Vale" w:date="2012-06-16T15:33:00Z">
          <w:r w:rsidDel="004E70B7">
            <w:delText>Si el usuario no ingresa un valor o si agrega únicamente espacios en blanco, el sistema muestra el mensaje indicando que es obligatorio completar dicho campo y vuelve al punto 4 del curso normal.</w:delText>
          </w:r>
        </w:del>
      </w:ins>
    </w:p>
    <w:p w:rsidR="00F3701D" w:rsidRDefault="009C20A2">
      <w:pPr>
        <w:numPr>
          <w:ilvl w:val="0"/>
          <w:numId w:val="8"/>
        </w:numPr>
        <w:rPr>
          <w:ins w:id="159" w:author="Emanueli, Valeria" w:date="2012-06-15T14:47:00Z"/>
        </w:rPr>
        <w:pPrChange w:id="160" w:author="Emanueli, Valeria" w:date="2012-06-15T14:46:00Z">
          <w:pPr>
            <w:numPr>
              <w:numId w:val="7"/>
            </w:numPr>
            <w:ind w:left="720" w:hanging="360"/>
          </w:pPr>
        </w:pPrChange>
      </w:pPr>
      <w:ins w:id="161" w:author="Emanueli, Valeria" w:date="2012-06-15T14:46:00Z">
        <w:r>
          <w:t>Si el usuario cancela el alta, el sistema sigue en el punto 15 del CA 1.8.</w:t>
        </w:r>
      </w:ins>
    </w:p>
    <w:p w:rsidR="009C20A2" w:rsidRDefault="009C20A2" w:rsidP="009C20A2">
      <w:pPr>
        <w:ind w:left="360"/>
        <w:rPr>
          <w:ins w:id="162" w:author="Emanueli, Valeria" w:date="2012-06-15T14:47:00Z"/>
        </w:rPr>
      </w:pPr>
    </w:p>
    <w:p w:rsidR="009C20A2" w:rsidDel="004E70B7" w:rsidRDefault="009C20A2" w:rsidP="009C20A2">
      <w:pPr>
        <w:ind w:left="360"/>
        <w:rPr>
          <w:ins w:id="163" w:author="Emanueli, Valeria" w:date="2012-06-15T14:47:00Z"/>
          <w:del w:id="164" w:author="Vale" w:date="2012-06-16T15:36:00Z"/>
        </w:rPr>
      </w:pPr>
      <w:ins w:id="165" w:author="Emanueli, Valeria" w:date="2012-06-15T14:47:00Z">
        <w:del w:id="166" w:author="Vale" w:date="2012-06-16T15:36:00Z">
          <w:r w:rsidDel="004E70B7">
            <w:delText>CA 1.</w:delText>
          </w:r>
        </w:del>
      </w:ins>
      <w:ins w:id="167" w:author="Emanueli, Valeria" w:date="2012-06-15T18:08:00Z">
        <w:del w:id="168" w:author="Vale" w:date="2012-06-16T15:36:00Z">
          <w:r w:rsidR="0015588A" w:rsidDel="004E70B7">
            <w:delText>6</w:delText>
          </w:r>
        </w:del>
      </w:ins>
      <w:ins w:id="169" w:author="Emanueli, Valeria" w:date="2012-06-15T14:47:00Z">
        <w:del w:id="170" w:author="Vale" w:date="2012-06-16T15:36:00Z">
          <w:r w:rsidDel="004E70B7">
            <w:delText xml:space="preserve"> – Ingreso incorrecto de la descripción del empaque del producto</w:delText>
          </w:r>
        </w:del>
      </w:ins>
    </w:p>
    <w:p w:rsidR="009C20A2" w:rsidDel="004E70B7" w:rsidRDefault="009C20A2" w:rsidP="004E70B7">
      <w:pPr>
        <w:numPr>
          <w:ilvl w:val="0"/>
          <w:numId w:val="8"/>
        </w:numPr>
        <w:rPr>
          <w:ins w:id="171" w:author="Emanueli, Valeria" w:date="2012-06-15T15:00:00Z"/>
          <w:del w:id="172" w:author="Vale" w:date="2012-06-16T15:33:00Z"/>
        </w:rPr>
      </w:pPr>
      <w:ins w:id="173" w:author="Emanueli, Valeria" w:date="2012-06-15T14:47:00Z">
        <w:del w:id="174" w:author="Vale" w:date="2012-06-16T15:36:00Z">
          <w:r w:rsidDel="004E70B7">
            <w:delText xml:space="preserve">Si el usuario ingresa más de </w:delText>
          </w:r>
          <w:r w:rsidR="00DB43D6" w:rsidRPr="00DB43D6" w:rsidDel="004E70B7">
            <w:rPr>
              <w:highlight w:val="yellow"/>
              <w:rPrChange w:id="175" w:author="Emanueli, Valeria" w:date="2012-06-15T14:48:00Z">
                <w:rPr/>
              </w:rPrChange>
            </w:rPr>
            <w:delText>50</w:delText>
          </w:r>
          <w:r w:rsidDel="004E70B7">
            <w:delText xml:space="preserve"> caracteres, el sistema muestra el mensaje indicando que el tamaño máximo del campo es </w:delText>
          </w:r>
          <w:r w:rsidR="00DB43D6" w:rsidRPr="00DB43D6" w:rsidDel="004E70B7">
            <w:rPr>
              <w:highlight w:val="yellow"/>
              <w:rPrChange w:id="176" w:author="Emanueli, Valeria" w:date="2012-06-15T14:48:00Z">
                <w:rPr/>
              </w:rPrChange>
            </w:rPr>
            <w:delText>50</w:delText>
          </w:r>
          <w:r w:rsidDel="004E70B7">
            <w:delText xml:space="preserve"> y vuelve al punto </w:delText>
          </w:r>
        </w:del>
      </w:ins>
      <w:ins w:id="177" w:author="Emanueli, Valeria" w:date="2012-06-15T14:48:00Z">
        <w:del w:id="178" w:author="Vale" w:date="2012-06-16T15:36:00Z">
          <w:r w:rsidDel="004E70B7">
            <w:delText xml:space="preserve">5 </w:delText>
          </w:r>
        </w:del>
      </w:ins>
      <w:ins w:id="179" w:author="Emanueli, Valeria" w:date="2012-06-15T14:47:00Z">
        <w:del w:id="180" w:author="Vale" w:date="2012-06-16T15:36:00Z">
          <w:r w:rsidDel="004E70B7">
            <w:delText>del curso normal.</w:delText>
          </w:r>
        </w:del>
      </w:ins>
    </w:p>
    <w:p w:rsidR="007E0988" w:rsidDel="00321754" w:rsidRDefault="007E0988" w:rsidP="004E70B7">
      <w:pPr>
        <w:numPr>
          <w:ilvl w:val="0"/>
          <w:numId w:val="8"/>
        </w:numPr>
        <w:rPr>
          <w:del w:id="181" w:author="Vale" w:date="2012-06-15T23:18:00Z"/>
        </w:rPr>
        <w:pPrChange w:id="182" w:author="Vale" w:date="2012-06-16T15:33:00Z">
          <w:pPr>
            <w:numPr>
              <w:numId w:val="8"/>
            </w:numPr>
            <w:ind w:left="720" w:hanging="360"/>
          </w:pPr>
        </w:pPrChange>
      </w:pPr>
      <w:ins w:id="183" w:author="Emanueli, Valeria" w:date="2012-06-15T15:00:00Z">
        <w:del w:id="184" w:author="Vale" w:date="2012-06-16T15:33:00Z">
          <w:r w:rsidDel="004E70B7">
            <w:delText>Si el usuario no ingresa un valor o si agrega únicamente espacios en blanco, el sistema muestra el mensaje indicando que es obligatorio completar dicho campo y vuelve al punto 5 del curso normal.</w:delText>
          </w:r>
        </w:del>
      </w:ins>
    </w:p>
    <w:p w:rsidR="00321754" w:rsidRDefault="00321754" w:rsidP="007E0988">
      <w:pPr>
        <w:numPr>
          <w:ilvl w:val="0"/>
          <w:numId w:val="8"/>
        </w:numPr>
        <w:rPr>
          <w:ins w:id="185" w:author="Vale" w:date="2012-06-15T23:18:00Z"/>
        </w:rPr>
      </w:pPr>
    </w:p>
    <w:p w:rsidR="00F3701D" w:rsidRDefault="009C20A2">
      <w:pPr>
        <w:rPr>
          <w:ins w:id="186" w:author="Emanueli, Valeria" w:date="2012-06-15T14:47:00Z"/>
          <w:del w:id="187" w:author="Vale" w:date="2012-06-15T23:18:00Z"/>
        </w:rPr>
        <w:pPrChange w:id="188" w:author="Vale" w:date="2012-06-15T23:18:00Z">
          <w:pPr>
            <w:numPr>
              <w:numId w:val="8"/>
            </w:numPr>
            <w:ind w:left="720" w:hanging="360"/>
          </w:pPr>
        </w:pPrChange>
      </w:pPr>
      <w:ins w:id="189" w:author="Emanueli, Valeria" w:date="2012-06-15T14:47:00Z">
        <w:del w:id="190" w:author="Vale" w:date="2012-06-16T15:36:00Z">
          <w:r w:rsidDel="004E70B7">
            <w:delText>Si el usuario cancela el alta, el sistema sigue en el punto 15 del CA 1.8.</w:delText>
          </w:r>
        </w:del>
      </w:ins>
    </w:p>
    <w:p w:rsidR="00F3701D" w:rsidRDefault="00F3701D">
      <w:pPr>
        <w:numPr>
          <w:ilvl w:val="0"/>
          <w:numId w:val="8"/>
        </w:numPr>
        <w:rPr>
          <w:del w:id="191" w:author="Vale" w:date="2012-06-15T23:18:00Z"/>
        </w:rPr>
        <w:pPrChange w:id="192" w:author="Vale" w:date="2012-06-15T23:18:00Z">
          <w:pPr>
            <w:numPr>
              <w:numId w:val="7"/>
            </w:numPr>
            <w:ind w:left="720" w:hanging="360"/>
          </w:pPr>
        </w:pPrChange>
      </w:pPr>
    </w:p>
    <w:p w:rsidR="00922E37" w:rsidRDefault="00922E37" w:rsidP="00D7561C">
      <w:pPr>
        <w:pStyle w:val="Ttulo5"/>
      </w:pPr>
      <w:r>
        <w:lastRenderedPageBreak/>
        <w:t>CA 1.</w:t>
      </w:r>
      <w:del w:id="193" w:author="Emanueli, Valeria" w:date="2012-06-15T14:48:00Z">
        <w:r w:rsidDel="009C20A2">
          <w:delText>3</w:delText>
        </w:r>
      </w:del>
      <w:ins w:id="194" w:author="Vale" w:date="2012-06-16T15:36:00Z">
        <w:r w:rsidR="004E70B7">
          <w:t>6</w:t>
        </w:r>
      </w:ins>
      <w:ins w:id="195" w:author="Emanueli, Valeria" w:date="2012-06-15T18:08:00Z">
        <w:del w:id="196" w:author="Vale" w:date="2012-06-16T15:36:00Z">
          <w:r w:rsidR="0015588A" w:rsidDel="004E70B7">
            <w:delText>7</w:delText>
          </w:r>
        </w:del>
      </w:ins>
      <w:r>
        <w:t xml:space="preserve"> – Ingreso incorrecto del peso del ítem</w:t>
      </w:r>
    </w:p>
    <w:p w:rsidR="00922E37" w:rsidRDefault="00922E37" w:rsidP="004C1DE1">
      <w:pPr>
        <w:numPr>
          <w:ilvl w:val="0"/>
          <w:numId w:val="8"/>
        </w:numPr>
      </w:pPr>
      <w:r>
        <w:t>El usuario ingresa un valor no numérico para el peso. El sistema muestra mensaje indicando dicho inconveniente y vuelve al punto 6 del curso normal.</w:t>
      </w:r>
    </w:p>
    <w:p w:rsidR="004F14C1" w:rsidRDefault="00EF4270" w:rsidP="004F14C1">
      <w:pPr>
        <w:numPr>
          <w:ilvl w:val="0"/>
          <w:numId w:val="8"/>
        </w:numPr>
        <w:rPr>
          <w:ins w:id="197" w:author="Vale" w:date="2012-06-16T15:43:00Z"/>
        </w:rPr>
      </w:pPr>
      <w:r>
        <w:t>El usuario ingresa</w:t>
      </w:r>
      <w:ins w:id="198" w:author="Emanueli, Valeria" w:date="2012-06-15T14:37:00Z">
        <w:r w:rsidR="00D143AF">
          <w:t xml:space="preserve"> cero</w:t>
        </w:r>
      </w:ins>
      <w:ins w:id="199" w:author="Emanueli, Valeria" w:date="2012-06-15T14:48:00Z">
        <w:r w:rsidR="001405A1">
          <w:t>.</w:t>
        </w:r>
      </w:ins>
      <w:r>
        <w:t xml:space="preserve"> un número negativo</w:t>
      </w:r>
      <w:ins w:id="200" w:author="Emanueli, Valeria" w:date="2012-06-15T14:48:00Z">
        <w:r w:rsidR="001405A1">
          <w:t xml:space="preserve"> o mayor a 10.000</w:t>
        </w:r>
      </w:ins>
      <w:r>
        <w:t xml:space="preserve"> para el peso.</w:t>
      </w:r>
      <w:ins w:id="201" w:author="Vale" w:date="2012-06-16T15:43:00Z">
        <w:r w:rsidR="004F14C1">
          <w:t xml:space="preserve"> </w:t>
        </w:r>
      </w:ins>
      <w:r>
        <w:t>El sistema muestra mensaje indicando dicho inconveniente y vuelve al punto 6 del curso normal.</w:t>
      </w:r>
    </w:p>
    <w:p w:rsidR="004F14C1" w:rsidRDefault="004F14C1" w:rsidP="004F14C1">
      <w:pPr>
        <w:numPr>
          <w:ilvl w:val="0"/>
          <w:numId w:val="8"/>
        </w:numPr>
        <w:rPr>
          <w:ins w:id="202" w:author="Emanueli, Valeria" w:date="2012-06-15T14:37:00Z"/>
        </w:rPr>
      </w:pPr>
      <w:ins w:id="203" w:author="Vale" w:date="2012-06-16T15:43:00Z">
        <w:r>
          <w:t xml:space="preserve">El usuario ingresa </w:t>
        </w:r>
        <w:r>
          <w:t xml:space="preserve">un número no entero </w:t>
        </w:r>
        <w:r>
          <w:t>para el peso. El sistema muestra mensaje indicando dicho inconveniente y vuelve al punto 6 del curso normal</w:t>
        </w:r>
      </w:ins>
    </w:p>
    <w:p w:rsidR="00D143AF" w:rsidRDefault="00D143AF" w:rsidP="004C1DE1">
      <w:pPr>
        <w:numPr>
          <w:ilvl w:val="0"/>
          <w:numId w:val="8"/>
        </w:numPr>
        <w:rPr>
          <w:ins w:id="204" w:author="Emanueli, Valeria" w:date="2012-06-15T14:31:00Z"/>
        </w:rPr>
      </w:pPr>
      <w:ins w:id="205" w:author="Emanueli, Valeria" w:date="2012-06-15T14:37:00Z">
        <w:r>
          <w:t>Si el usuario no ingresa un valor</w:t>
        </w:r>
      </w:ins>
      <w:ins w:id="206" w:author="Emanueli, Valeria" w:date="2012-06-15T14:44:00Z">
        <w:r w:rsidR="002B093C">
          <w:t xml:space="preserve"> o si agrega únicamente espacios en blanco</w:t>
        </w:r>
      </w:ins>
      <w:ins w:id="207" w:author="Emanueli, Valeria" w:date="2012-06-15T14:37:00Z">
        <w:r>
          <w:t>, el sistema muestra el mensaje indicando que es obligatorio completar dicho campo y vuelve al punto 6 del curso normal.</w:t>
        </w:r>
      </w:ins>
    </w:p>
    <w:p w:rsidR="00D143AF" w:rsidDel="00D143AF" w:rsidRDefault="00D143AF" w:rsidP="004C1DE1">
      <w:pPr>
        <w:numPr>
          <w:ilvl w:val="0"/>
          <w:numId w:val="8"/>
        </w:numPr>
        <w:rPr>
          <w:del w:id="208" w:author="Emanueli, Valeria" w:date="2012-06-15T14:33:00Z"/>
        </w:rPr>
      </w:pPr>
    </w:p>
    <w:p w:rsidR="00EF4270" w:rsidRDefault="00EF4270" w:rsidP="004C1DE1">
      <w:pPr>
        <w:numPr>
          <w:ilvl w:val="0"/>
          <w:numId w:val="8"/>
        </w:numPr>
      </w:pPr>
      <w:r>
        <w:t xml:space="preserve">Si el usuario cancela el alta, </w:t>
      </w:r>
      <w:r w:rsidR="007F1914">
        <w:t>el sistema sigue en el punto 15 del CA 1.8</w:t>
      </w:r>
      <w:r w:rsidR="000B184B">
        <w:t>.</w:t>
      </w:r>
    </w:p>
    <w:p w:rsidR="001405A1" w:rsidRDefault="001405A1" w:rsidP="001405A1">
      <w:pPr>
        <w:pStyle w:val="Ttulo5"/>
        <w:rPr>
          <w:ins w:id="209" w:author="Emanueli, Valeria" w:date="2012-06-15T14:49:00Z"/>
        </w:rPr>
      </w:pPr>
      <w:ins w:id="210" w:author="Emanueli, Valeria" w:date="2012-06-15T14:49:00Z">
        <w:r>
          <w:t>CA 1.</w:t>
        </w:r>
      </w:ins>
      <w:ins w:id="211" w:author="Vale" w:date="2012-06-16T15:36:00Z">
        <w:r w:rsidR="004E70B7">
          <w:t>7</w:t>
        </w:r>
      </w:ins>
      <w:ins w:id="212" w:author="Emanueli, Valeria" w:date="2012-06-15T18:08:00Z">
        <w:del w:id="213" w:author="Vale" w:date="2012-06-16T15:36:00Z">
          <w:r w:rsidR="0015588A" w:rsidDel="004E70B7">
            <w:delText>8</w:delText>
          </w:r>
        </w:del>
      </w:ins>
      <w:ins w:id="214" w:author="Emanueli, Valeria" w:date="2012-06-15T14:49:00Z">
        <w:r>
          <w:t xml:space="preserve"> – Ingreso incorrecto del color</w:t>
        </w:r>
      </w:ins>
      <w:ins w:id="215" w:author="Emanueli, Valeria" w:date="2012-06-15T14:50:00Z">
        <w:r>
          <w:t xml:space="preserve"> del producto</w:t>
        </w:r>
      </w:ins>
    </w:p>
    <w:p w:rsidR="001405A1" w:rsidRDefault="001405A1" w:rsidP="001405A1">
      <w:pPr>
        <w:numPr>
          <w:ilvl w:val="0"/>
          <w:numId w:val="9"/>
        </w:numPr>
        <w:rPr>
          <w:ins w:id="216" w:author="Emanueli, Valeria" w:date="2012-06-15T14:49:00Z"/>
        </w:rPr>
      </w:pPr>
      <w:ins w:id="217" w:author="Emanueli, Valeria" w:date="2012-06-15T14:49:00Z">
        <w:r>
          <w:t xml:space="preserve">El usuario ingresa un valor </w:t>
        </w:r>
      </w:ins>
      <w:ins w:id="218" w:author="Emanueli, Valeria" w:date="2012-06-15T14:50:00Z">
        <w:r>
          <w:t xml:space="preserve">distinto a los estipulados (rojo, blanco, negro, verde), el </w:t>
        </w:r>
      </w:ins>
      <w:ins w:id="219" w:author="Emanueli, Valeria" w:date="2012-06-15T14:49:00Z">
        <w:r>
          <w:t xml:space="preserve"> sistema muestra mensaje indicando dicho inconveniente y vuelve al punto </w:t>
        </w:r>
      </w:ins>
      <w:ins w:id="220" w:author="Emanueli, Valeria" w:date="2012-06-15T14:51:00Z">
        <w:r>
          <w:t>7</w:t>
        </w:r>
      </w:ins>
      <w:ins w:id="221" w:author="Emanueli, Valeria" w:date="2012-06-15T14:49:00Z">
        <w:r>
          <w:t xml:space="preserve"> del curso normal.</w:t>
        </w:r>
      </w:ins>
    </w:p>
    <w:p w:rsidR="001405A1" w:rsidRDefault="001405A1" w:rsidP="001405A1">
      <w:pPr>
        <w:numPr>
          <w:ilvl w:val="0"/>
          <w:numId w:val="9"/>
        </w:numPr>
        <w:rPr>
          <w:ins w:id="222" w:author="Emanueli, Valeria" w:date="2012-06-15T14:51:00Z"/>
        </w:rPr>
      </w:pPr>
      <w:ins w:id="223" w:author="Emanueli, Valeria" w:date="2012-06-15T14:51:00Z">
        <w:r>
          <w:t>Si el usuario no ingresa un valor o si agrega únicamente espacios en blanco, el sistema muestra el mensaje indicando que es obligatorio completar dicho campo y vuelve al punto 7 del curso normal.</w:t>
        </w:r>
      </w:ins>
    </w:p>
    <w:p w:rsidR="00B15A44" w:rsidRDefault="00B15A44" w:rsidP="00B15A44">
      <w:pPr>
        <w:numPr>
          <w:ilvl w:val="0"/>
          <w:numId w:val="9"/>
        </w:numPr>
        <w:rPr>
          <w:ins w:id="224" w:author="Emanueli, Valeria" w:date="2012-06-15T14:51:00Z"/>
        </w:rPr>
      </w:pPr>
      <w:ins w:id="225" w:author="Emanueli, Valeria" w:date="2012-06-15T14:51:00Z">
        <w:r>
          <w:t>Si el usuario cancela el alta, el sistema sigue en el punto 15 del CA 1.8.</w:t>
        </w:r>
      </w:ins>
    </w:p>
    <w:p w:rsidR="00EF4270" w:rsidRDefault="00EF4270" w:rsidP="00D7561C">
      <w:pPr>
        <w:pStyle w:val="Ttulo5"/>
      </w:pPr>
      <w:r>
        <w:t>CA 1.</w:t>
      </w:r>
      <w:ins w:id="226" w:author="Emanueli, Valeria" w:date="2012-06-15T18:08:00Z">
        <w:r w:rsidR="0015588A">
          <w:t>9</w:t>
        </w:r>
      </w:ins>
      <w:ins w:id="227" w:author="Vale" w:date="2012-06-16T15:36:00Z">
        <w:r w:rsidR="004E70B7">
          <w:t>8</w:t>
        </w:r>
      </w:ins>
      <w:del w:id="228" w:author="Emanueli, Valeria" w:date="2012-06-15T14:52:00Z">
        <w:r w:rsidDel="00B15A44">
          <w:delText>4</w:delText>
        </w:r>
      </w:del>
      <w:r>
        <w:t xml:space="preserve"> – Ingreso incorrecto del </w:t>
      </w:r>
      <w:r w:rsidR="00846791">
        <w:t>tamaño del paquete</w:t>
      </w:r>
    </w:p>
    <w:p w:rsidR="00EF4270" w:rsidRDefault="00EF4270" w:rsidP="004C1DE1">
      <w:pPr>
        <w:numPr>
          <w:ilvl w:val="0"/>
          <w:numId w:val="9"/>
        </w:numPr>
      </w:pPr>
      <w:r>
        <w:t>El usuario ingresa un valor no numérico para el tamaño del paquete. El sistema muestra mensaje indicando dicho inconveniente y vuelve al punto 8 del curso normal.</w:t>
      </w:r>
    </w:p>
    <w:p w:rsidR="00B84701" w:rsidRDefault="00EF4270" w:rsidP="00B84701">
      <w:pPr>
        <w:numPr>
          <w:ilvl w:val="0"/>
          <w:numId w:val="9"/>
        </w:numPr>
        <w:rPr>
          <w:ins w:id="229" w:author="Vale" w:date="2012-06-16T15:44:00Z"/>
        </w:rPr>
      </w:pPr>
      <w:r>
        <w:t xml:space="preserve">El usuario ingresa </w:t>
      </w:r>
      <w:ins w:id="230" w:author="Emanueli, Valeria" w:date="2012-06-15T14:38:00Z">
        <w:r w:rsidR="00B15A44">
          <w:t>cero</w:t>
        </w:r>
      </w:ins>
      <w:ins w:id="231" w:author="Emanueli, Valeria" w:date="2012-06-15T14:52:00Z">
        <w:r w:rsidR="00B15A44">
          <w:t>,</w:t>
        </w:r>
      </w:ins>
      <w:ins w:id="232" w:author="Vale" w:date="2012-06-16T15:44:00Z">
        <w:r w:rsidR="00B84701">
          <w:t xml:space="preserve"> </w:t>
        </w:r>
      </w:ins>
      <w:r>
        <w:t xml:space="preserve">un número negativo </w:t>
      </w:r>
      <w:ins w:id="233" w:author="Emanueli, Valeria" w:date="2012-06-15T14:52:00Z">
        <w:r w:rsidR="00B15A44">
          <w:t xml:space="preserve">o mayor a 8 </w:t>
        </w:r>
      </w:ins>
      <w:r>
        <w:t>para el tamaño del paquete.</w:t>
      </w:r>
      <w:ins w:id="234" w:author="Vale" w:date="2012-06-16T15:44:00Z">
        <w:r w:rsidR="00B84701">
          <w:t xml:space="preserve"> </w:t>
        </w:r>
      </w:ins>
      <w:r>
        <w:t>El sistema muestra mensaje indicando dicho inconveniente y vuelve al punto 8 del curso normal.</w:t>
      </w:r>
    </w:p>
    <w:p w:rsidR="002B093C" w:rsidRDefault="00B84701" w:rsidP="00B84701">
      <w:pPr>
        <w:numPr>
          <w:ilvl w:val="0"/>
          <w:numId w:val="9"/>
        </w:numPr>
        <w:rPr>
          <w:ins w:id="235" w:author="Emanueli, Valeria" w:date="2012-06-15T14:38:00Z"/>
        </w:rPr>
      </w:pPr>
      <w:ins w:id="236" w:author="Vale" w:date="2012-06-16T15:44:00Z">
        <w:r w:rsidRPr="00B84701">
          <w:t xml:space="preserve"> </w:t>
        </w:r>
        <w:r>
          <w:t xml:space="preserve">El usuario ingresa </w:t>
        </w:r>
        <w:r>
          <w:t>un número no entero</w:t>
        </w:r>
        <w:r>
          <w:t xml:space="preserve"> para el tamaño del paquete.</w:t>
        </w:r>
        <w:r>
          <w:t xml:space="preserve"> </w:t>
        </w:r>
        <w:r>
          <w:t>El sistema muestra mensaje indicando dicho inconveniente y vuelve al punto 8 del curso normal.</w:t>
        </w:r>
      </w:ins>
    </w:p>
    <w:p w:rsidR="002B093C" w:rsidRDefault="002B093C" w:rsidP="002B093C">
      <w:pPr>
        <w:numPr>
          <w:ilvl w:val="0"/>
          <w:numId w:val="9"/>
        </w:numPr>
      </w:pPr>
      <w:ins w:id="237" w:author="Emanueli, Valeria" w:date="2012-06-15T14:38:00Z">
        <w:r>
          <w:t>Si el usuario no ingresa un valor</w:t>
        </w:r>
      </w:ins>
      <w:ins w:id="238" w:author="Emanueli, Valeria" w:date="2012-06-15T14:44:00Z">
        <w:r>
          <w:t xml:space="preserve"> o si agrega únicamente espacios en blanco</w:t>
        </w:r>
      </w:ins>
      <w:ins w:id="239" w:author="Emanueli, Valeria" w:date="2012-06-15T14:38:00Z">
        <w:r>
          <w:t xml:space="preserve">, el sistema muestra el mensaje indicando que es obligatorio completar dicho campo y vuelve al punto </w:t>
        </w:r>
      </w:ins>
      <w:ins w:id="240" w:author="Emanueli, Valeria" w:date="2012-06-15T14:40:00Z">
        <w:r>
          <w:t>8</w:t>
        </w:r>
      </w:ins>
      <w:ins w:id="241" w:author="Emanueli, Valeria" w:date="2012-06-15T14:38:00Z">
        <w:r>
          <w:t xml:space="preserve"> del curso normal.</w:t>
        </w:r>
      </w:ins>
    </w:p>
    <w:p w:rsidR="00EF4270" w:rsidRDefault="00EF4270" w:rsidP="009C299E">
      <w:pPr>
        <w:numPr>
          <w:ilvl w:val="0"/>
          <w:numId w:val="9"/>
        </w:numPr>
      </w:pPr>
      <w:r>
        <w:t xml:space="preserve">Si el usuario cancela el alta, el sistema sigue en el </w:t>
      </w:r>
      <w:r w:rsidR="007F1914">
        <w:t>punto 15 del CA 1.8</w:t>
      </w:r>
      <w:r w:rsidR="000B184B">
        <w:t>.</w:t>
      </w:r>
    </w:p>
    <w:p w:rsidR="00EF4270" w:rsidRDefault="00EF4270" w:rsidP="00D7561C">
      <w:pPr>
        <w:pStyle w:val="Ttulo5"/>
      </w:pPr>
      <w:r>
        <w:t>CA 1.</w:t>
      </w:r>
      <w:ins w:id="242" w:author="Vale" w:date="2012-06-16T15:37:00Z">
        <w:r w:rsidR="004E70B7">
          <w:t>9</w:t>
        </w:r>
      </w:ins>
      <w:ins w:id="243" w:author="Emanueli, Valeria" w:date="2012-06-15T18:08:00Z">
        <w:del w:id="244" w:author="Vale" w:date="2012-06-16T15:37:00Z">
          <w:r w:rsidR="0015588A" w:rsidDel="004E70B7">
            <w:delText>10</w:delText>
          </w:r>
        </w:del>
      </w:ins>
      <w:del w:id="245" w:author="Emanueli, Valeria" w:date="2012-06-15T14:53:00Z">
        <w:r w:rsidDel="009C299E">
          <w:delText>5</w:delText>
        </w:r>
      </w:del>
      <w:r>
        <w:t xml:space="preserve"> – Ingreso incorrecto del </w:t>
      </w:r>
      <w:r w:rsidR="00846791">
        <w:t>precio de venta</w:t>
      </w:r>
    </w:p>
    <w:p w:rsidR="00F3701D" w:rsidRDefault="00EF4270">
      <w:pPr>
        <w:numPr>
          <w:ilvl w:val="0"/>
          <w:numId w:val="9"/>
        </w:numPr>
        <w:pPrChange w:id="246" w:author="Emanueli, Valeria" w:date="2012-06-15T14:39:00Z">
          <w:pPr>
            <w:numPr>
              <w:numId w:val="10"/>
            </w:numPr>
            <w:ind w:left="720" w:hanging="360"/>
          </w:pPr>
        </w:pPrChange>
      </w:pPr>
      <w:r>
        <w:t>El usuario ingresa un valor no numérico para el precio de venta. El sistema muestra mensaje indicando dicho inconveniente y vuelve al punto 9 del curso normal.</w:t>
      </w:r>
    </w:p>
    <w:p w:rsidR="00F3701D" w:rsidRDefault="00EF4270">
      <w:pPr>
        <w:numPr>
          <w:ilvl w:val="0"/>
          <w:numId w:val="9"/>
        </w:numPr>
        <w:rPr>
          <w:ins w:id="247" w:author="Emanueli, Valeria" w:date="2012-06-15T14:55:00Z"/>
        </w:rPr>
        <w:pPrChange w:id="248" w:author="Emanueli, Valeria" w:date="2012-06-15T14:39:00Z">
          <w:pPr>
            <w:numPr>
              <w:numId w:val="10"/>
            </w:numPr>
            <w:ind w:left="720" w:hanging="360"/>
          </w:pPr>
        </w:pPrChange>
      </w:pPr>
      <w:r>
        <w:t xml:space="preserve">El usuario ingresa </w:t>
      </w:r>
      <w:ins w:id="249" w:author="Emanueli, Valeria" w:date="2012-06-15T14:40:00Z">
        <w:r w:rsidR="002B093C">
          <w:t xml:space="preserve">cero o </w:t>
        </w:r>
      </w:ins>
      <w:r>
        <w:t xml:space="preserve">un número negativo para el </w:t>
      </w:r>
      <w:r w:rsidR="003B5885">
        <w:t>precio de venta</w:t>
      </w:r>
      <w:r>
        <w:t>.</w:t>
      </w:r>
      <w:ins w:id="250" w:author="Vale" w:date="2012-06-16T15:44:00Z">
        <w:r w:rsidR="00F77708">
          <w:t xml:space="preserve"> </w:t>
        </w:r>
      </w:ins>
      <w:r>
        <w:t xml:space="preserve">El sistema muestra mensaje indicando dicho inconveniente y vuelve al punto </w:t>
      </w:r>
      <w:r w:rsidR="003B5885">
        <w:t>9</w:t>
      </w:r>
      <w:r>
        <w:t xml:space="preserve"> del curso normal.</w:t>
      </w:r>
    </w:p>
    <w:p w:rsidR="00F77708" w:rsidRDefault="00F77708" w:rsidP="00F77708">
      <w:pPr>
        <w:numPr>
          <w:ilvl w:val="0"/>
          <w:numId w:val="9"/>
        </w:numPr>
        <w:rPr>
          <w:ins w:id="251" w:author="Vale" w:date="2012-06-16T15:44:00Z"/>
        </w:rPr>
      </w:pPr>
    </w:p>
    <w:p w:rsidR="00F77708" w:rsidRDefault="00F77708" w:rsidP="00F77708">
      <w:pPr>
        <w:numPr>
          <w:ilvl w:val="0"/>
          <w:numId w:val="9"/>
        </w:numPr>
        <w:rPr>
          <w:ins w:id="252" w:author="Vale" w:date="2012-06-16T15:44:00Z"/>
        </w:rPr>
      </w:pPr>
      <w:ins w:id="253" w:author="Vale" w:date="2012-06-16T15:44:00Z">
        <w:r>
          <w:lastRenderedPageBreak/>
          <w:t xml:space="preserve">El usuario ingresa </w:t>
        </w:r>
      </w:ins>
      <w:ins w:id="254" w:author="Vale" w:date="2012-06-16T15:45:00Z">
        <w:r>
          <w:t>un número no entero</w:t>
        </w:r>
      </w:ins>
      <w:ins w:id="255" w:author="Vale" w:date="2012-06-16T15:44:00Z">
        <w:r>
          <w:t xml:space="preserve"> para el precio de venta. El sistema muestra mensaje indicando dicho inconveniente y vuelve al punto 9 del curso normal.</w:t>
        </w:r>
      </w:ins>
    </w:p>
    <w:p w:rsidR="00F3701D" w:rsidRDefault="009C299E">
      <w:pPr>
        <w:numPr>
          <w:ilvl w:val="0"/>
          <w:numId w:val="9"/>
        </w:numPr>
        <w:rPr>
          <w:ins w:id="256" w:author="Emanueli, Valeria" w:date="2012-06-15T14:40:00Z"/>
        </w:rPr>
        <w:pPrChange w:id="257" w:author="Emanueli, Valeria" w:date="2012-06-15T14:55:00Z">
          <w:pPr>
            <w:numPr>
              <w:numId w:val="10"/>
            </w:numPr>
            <w:ind w:left="720" w:hanging="360"/>
          </w:pPr>
        </w:pPrChange>
      </w:pPr>
      <w:ins w:id="258" w:author="Emanueli, Valeria" w:date="2012-06-15T14:55:00Z">
        <w:r>
          <w:t xml:space="preserve">El usuario ingresa un número mayor de </w:t>
        </w:r>
        <w:commentRangeStart w:id="259"/>
        <w:r>
          <w:t xml:space="preserve">5 cifras </w:t>
        </w:r>
      </w:ins>
      <w:commentRangeEnd w:id="259"/>
      <w:r w:rsidR="00D70486">
        <w:rPr>
          <w:rStyle w:val="Refdecomentario"/>
        </w:rPr>
        <w:commentReference w:id="259"/>
      </w:r>
      <w:ins w:id="260" w:author="Emanueli, Valeria" w:date="2012-06-15T14:55:00Z">
        <w:r>
          <w:t>para el precio de venta.</w:t>
        </w:r>
      </w:ins>
      <w:ins w:id="261" w:author="Vale" w:date="2012-06-16T15:45:00Z">
        <w:r w:rsidR="0000317A">
          <w:t xml:space="preserve"> </w:t>
        </w:r>
      </w:ins>
      <w:ins w:id="262" w:author="Emanueli, Valeria" w:date="2012-06-15T14:55:00Z">
        <w:r>
          <w:t>El sistema muestra mensaje indicando dicho inconveniente y vuelve al punto 9 del curso normal.</w:t>
        </w:r>
      </w:ins>
    </w:p>
    <w:p w:rsidR="00F3701D" w:rsidRDefault="002B093C">
      <w:pPr>
        <w:numPr>
          <w:ilvl w:val="0"/>
          <w:numId w:val="9"/>
        </w:numPr>
        <w:pPrChange w:id="263" w:author="Emanueli, Valeria" w:date="2012-06-15T14:40:00Z">
          <w:pPr>
            <w:numPr>
              <w:numId w:val="10"/>
            </w:numPr>
            <w:ind w:left="720" w:hanging="360"/>
          </w:pPr>
        </w:pPrChange>
      </w:pPr>
      <w:ins w:id="264" w:author="Emanueli, Valeria" w:date="2012-06-15T14:40:00Z">
        <w:r>
          <w:t>Si el usuario no ingresa un valor</w:t>
        </w:r>
      </w:ins>
      <w:ins w:id="265" w:author="Emanueli, Valeria" w:date="2012-06-15T14:44:00Z">
        <w:r>
          <w:t xml:space="preserve"> o si agrega únicamente espacios en blanco</w:t>
        </w:r>
      </w:ins>
      <w:ins w:id="266" w:author="Emanueli, Valeria" w:date="2012-06-15T14:40:00Z">
        <w:r>
          <w:t>, el sistema muestra el mensaje indicando que es obligatorio completar dicho campo y vuelve al punto 9 del curso normal.</w:t>
        </w:r>
      </w:ins>
    </w:p>
    <w:p w:rsidR="00F3701D" w:rsidRDefault="00EF4270">
      <w:pPr>
        <w:numPr>
          <w:ilvl w:val="0"/>
          <w:numId w:val="9"/>
        </w:numPr>
        <w:pPrChange w:id="267" w:author="Emanueli, Valeria" w:date="2012-06-15T14:39:00Z">
          <w:pPr>
            <w:numPr>
              <w:numId w:val="10"/>
            </w:numPr>
            <w:ind w:left="720" w:hanging="360"/>
          </w:pPr>
        </w:pPrChange>
      </w:pPr>
      <w:r>
        <w:t xml:space="preserve">Si el usuario cancela el alta, el sistema sigue en el </w:t>
      </w:r>
      <w:r w:rsidR="007F1914">
        <w:t>punto 15 del CA 1.8.</w:t>
      </w:r>
    </w:p>
    <w:p w:rsidR="00747625" w:rsidRDefault="00747625" w:rsidP="00D7561C">
      <w:pPr>
        <w:pStyle w:val="Ttulo5"/>
      </w:pPr>
      <w:r>
        <w:t>CA 1.</w:t>
      </w:r>
      <w:del w:id="268" w:author="Emanueli, Valeria" w:date="2012-06-15T14:56:00Z">
        <w:r w:rsidDel="00B50D38">
          <w:delText>6</w:delText>
        </w:r>
      </w:del>
      <w:ins w:id="269" w:author="Emanueli, Valeria" w:date="2012-06-15T18:08:00Z">
        <w:r w:rsidR="0015588A">
          <w:t>1</w:t>
        </w:r>
      </w:ins>
      <w:ins w:id="270" w:author="Vale" w:date="2012-06-16T15:37:00Z">
        <w:r w:rsidR="004E70B7">
          <w:t>0</w:t>
        </w:r>
      </w:ins>
      <w:ins w:id="271" w:author="Emanueli, Valeria" w:date="2012-06-15T18:08:00Z">
        <w:del w:id="272" w:author="Vale" w:date="2012-06-16T15:37:00Z">
          <w:r w:rsidR="0015588A" w:rsidDel="004E70B7">
            <w:delText>1</w:delText>
          </w:r>
        </w:del>
      </w:ins>
      <w:r>
        <w:t xml:space="preserve"> – Ingreso incorrecto </w:t>
      </w:r>
      <w:r w:rsidR="001240F1">
        <w:t>de descuentos</w:t>
      </w:r>
    </w:p>
    <w:p w:rsidR="00747625" w:rsidRDefault="00747625" w:rsidP="004C1DE1">
      <w:pPr>
        <w:numPr>
          <w:ilvl w:val="0"/>
          <w:numId w:val="11"/>
        </w:numPr>
      </w:pPr>
      <w:r>
        <w:t xml:space="preserve">El usuario ingresa un valor no numérico para </w:t>
      </w:r>
      <w:r w:rsidR="001240F1">
        <w:t>el porcentaje de descuentos.</w:t>
      </w:r>
      <w:r>
        <w:t xml:space="preserve"> El sistema muestra mensaje indicando dicho inconveniente y vuelve al punto </w:t>
      </w:r>
      <w:r w:rsidR="001240F1">
        <w:t>10</w:t>
      </w:r>
      <w:r>
        <w:t xml:space="preserve"> del curso normal.</w:t>
      </w:r>
    </w:p>
    <w:p w:rsidR="00747625" w:rsidDel="00FC69DB" w:rsidRDefault="00747625" w:rsidP="00FC69DB">
      <w:pPr>
        <w:numPr>
          <w:ilvl w:val="0"/>
          <w:numId w:val="11"/>
        </w:numPr>
        <w:rPr>
          <w:del w:id="273" w:author="Vale" w:date="2012-06-16T18:47:00Z"/>
        </w:rPr>
      </w:pPr>
      <w:r>
        <w:t xml:space="preserve">El usuario ingresa un número negativo </w:t>
      </w:r>
      <w:r w:rsidR="001240F1">
        <w:t>para el porcentaje de descuentos</w:t>
      </w:r>
      <w:r>
        <w:t>.</w:t>
      </w:r>
      <w:ins w:id="274" w:author="Vale" w:date="2012-06-16T15:45:00Z">
        <w:r w:rsidR="0000317A">
          <w:t xml:space="preserve"> </w:t>
        </w:r>
      </w:ins>
      <w:r>
        <w:t xml:space="preserve">El sistema muestra mensaje indicando dicho inconveniente y vuelve al punto </w:t>
      </w:r>
      <w:r w:rsidR="001240F1">
        <w:t>10</w:t>
      </w:r>
      <w:r>
        <w:t xml:space="preserve"> del curso normal.</w:t>
      </w:r>
      <w:ins w:id="275" w:author="Vale" w:date="2012-06-16T15:45:00Z">
        <w:r w:rsidR="0000317A" w:rsidRPr="0000317A">
          <w:t xml:space="preserve"> </w:t>
        </w:r>
      </w:ins>
    </w:p>
    <w:p w:rsidR="00F3701D" w:rsidRDefault="001240F1">
      <w:pPr>
        <w:numPr>
          <w:ilvl w:val="0"/>
          <w:numId w:val="9"/>
        </w:numPr>
        <w:rPr>
          <w:ins w:id="276" w:author="Emanueli, Valeria" w:date="2012-06-15T14:59:00Z"/>
        </w:rPr>
        <w:pPrChange w:id="277" w:author="Emanueli, Valeria" w:date="2012-06-15T14:41:00Z">
          <w:pPr>
            <w:numPr>
              <w:numId w:val="11"/>
            </w:numPr>
            <w:ind w:left="720" w:hanging="360"/>
          </w:pPr>
        </w:pPrChange>
      </w:pPr>
      <w:r>
        <w:t>El usuario ingresa un número mayor que 100 para el porcentaje de descuentos. El sistema muestra mensaje indicando dicho inconveniente y vuelve al punto 10 del curso normal.</w:t>
      </w:r>
    </w:p>
    <w:p w:rsidR="00F3701D" w:rsidRDefault="00B50D38">
      <w:pPr>
        <w:numPr>
          <w:ilvl w:val="0"/>
          <w:numId w:val="9"/>
        </w:numPr>
        <w:pPrChange w:id="278" w:author="Emanueli, Valeria" w:date="2012-06-15T14:59:00Z">
          <w:pPr>
            <w:numPr>
              <w:numId w:val="11"/>
            </w:numPr>
            <w:ind w:left="720" w:hanging="360"/>
          </w:pPr>
        </w:pPrChange>
      </w:pPr>
      <w:ins w:id="279" w:author="Emanueli, Valeria" w:date="2012-06-15T14:59:00Z">
        <w:r>
          <w:t>Si el usuario no ingresa un valor o si agrega únicamente espacios en blanco, el sistema muestra el mensaje indicando que es obligatorio completar dicho campo y vuelve al punto 10 del curso normal.</w:t>
        </w:r>
      </w:ins>
    </w:p>
    <w:p w:rsidR="00EF4270" w:rsidRDefault="00747625" w:rsidP="004C1DE1">
      <w:pPr>
        <w:numPr>
          <w:ilvl w:val="0"/>
          <w:numId w:val="11"/>
        </w:numPr>
        <w:rPr>
          <w:ins w:id="280" w:author="Emanueli, Valeria" w:date="2012-06-15T14:56:00Z"/>
        </w:rPr>
      </w:pPr>
      <w:r>
        <w:t xml:space="preserve">Si el usuario cancela el alta, </w:t>
      </w:r>
      <w:r w:rsidR="007F1914">
        <w:t xml:space="preserve">el sistema sigue en el punto 15 </w:t>
      </w:r>
      <w:r>
        <w:t xml:space="preserve">del </w:t>
      </w:r>
      <w:r w:rsidR="007F1914">
        <w:t>CA 1.8</w:t>
      </w:r>
      <w:r w:rsidR="000B184B">
        <w:t>.</w:t>
      </w:r>
    </w:p>
    <w:p w:rsidR="00B50D38" w:rsidRDefault="00B50D38" w:rsidP="00B50D38">
      <w:pPr>
        <w:pStyle w:val="Ttulo5"/>
        <w:rPr>
          <w:ins w:id="281" w:author="Emanueli, Valeria" w:date="2012-06-15T14:56:00Z"/>
        </w:rPr>
      </w:pPr>
      <w:ins w:id="282" w:author="Emanueli, Valeria" w:date="2012-06-15T14:56:00Z">
        <w:r>
          <w:t>CA 1.</w:t>
        </w:r>
      </w:ins>
      <w:ins w:id="283" w:author="Emanueli, Valeria" w:date="2012-06-15T18:08:00Z">
        <w:r w:rsidR="0015588A">
          <w:t>1</w:t>
        </w:r>
      </w:ins>
      <w:ins w:id="284" w:author="Vale" w:date="2012-06-16T15:37:00Z">
        <w:r w:rsidR="004E70B7">
          <w:t>1</w:t>
        </w:r>
      </w:ins>
      <w:ins w:id="285" w:author="Emanueli, Valeria" w:date="2012-06-15T18:08:00Z">
        <w:del w:id="286" w:author="Vale" w:date="2012-06-16T15:37:00Z">
          <w:r w:rsidR="0015588A" w:rsidDel="004E70B7">
            <w:delText>2</w:delText>
          </w:r>
        </w:del>
      </w:ins>
      <w:ins w:id="287" w:author="Emanueli, Valeria" w:date="2012-06-15T14:56:00Z">
        <w:r>
          <w:t xml:space="preserve"> – Ingreso incorrecto de impuestos asociados</w:t>
        </w:r>
      </w:ins>
    </w:p>
    <w:p w:rsidR="00B50D38" w:rsidDel="0000317A" w:rsidRDefault="00B50D38" w:rsidP="00B50D38">
      <w:pPr>
        <w:numPr>
          <w:ilvl w:val="0"/>
          <w:numId w:val="11"/>
        </w:numPr>
        <w:rPr>
          <w:del w:id="288" w:author="Vale" w:date="2012-06-16T15:49:00Z"/>
        </w:rPr>
      </w:pPr>
      <w:ins w:id="289" w:author="Emanueli, Valeria" w:date="2012-06-15T14:56:00Z">
        <w:r>
          <w:t>El usuario ingresa un valor no numérico para el impuesto asociado. El sistema muestra mensaje indicando dicho inconveniente y vuelve al punto 1</w:t>
        </w:r>
      </w:ins>
      <w:ins w:id="290" w:author="Emanueli, Valeria" w:date="2012-06-15T14:57:00Z">
        <w:r>
          <w:t>1</w:t>
        </w:r>
      </w:ins>
      <w:ins w:id="291" w:author="Emanueli, Valeria" w:date="2012-06-15T14:56:00Z">
        <w:r>
          <w:t xml:space="preserve"> del curso normal.</w:t>
        </w:r>
      </w:ins>
    </w:p>
    <w:p w:rsidR="0000317A" w:rsidRDefault="0000317A" w:rsidP="00B50D38">
      <w:pPr>
        <w:numPr>
          <w:ilvl w:val="0"/>
          <w:numId w:val="11"/>
        </w:numPr>
        <w:rPr>
          <w:ins w:id="292" w:author="Vale" w:date="2012-06-16T15:50:00Z"/>
        </w:rPr>
      </w:pPr>
    </w:p>
    <w:p w:rsidR="00B50D38" w:rsidDel="0000317A" w:rsidRDefault="00B50D38" w:rsidP="0000317A">
      <w:pPr>
        <w:numPr>
          <w:ilvl w:val="0"/>
          <w:numId w:val="11"/>
        </w:numPr>
        <w:rPr>
          <w:ins w:id="293" w:author="Emanueli, Valeria" w:date="2012-06-15T14:56:00Z"/>
          <w:del w:id="294" w:author="Vale" w:date="2012-06-16T15:48:00Z"/>
        </w:rPr>
      </w:pPr>
      <w:ins w:id="295" w:author="Emanueli, Valeria" w:date="2012-06-15T14:56:00Z">
        <w:r>
          <w:t xml:space="preserve">El usuario ingresa un número negativo para el </w:t>
        </w:r>
      </w:ins>
      <w:ins w:id="296" w:author="Emanueli, Valeria" w:date="2012-06-15T14:57:00Z">
        <w:r>
          <w:t>impuesto asociado</w:t>
        </w:r>
      </w:ins>
      <w:ins w:id="297" w:author="Emanueli, Valeria" w:date="2012-06-15T14:56:00Z">
        <w:r>
          <w:t>.</w:t>
        </w:r>
      </w:ins>
      <w:ins w:id="298" w:author="Vale" w:date="2012-06-16T15:45:00Z">
        <w:r w:rsidR="0000317A">
          <w:t xml:space="preserve"> </w:t>
        </w:r>
      </w:ins>
      <w:ins w:id="299" w:author="Emanueli, Valeria" w:date="2012-06-15T14:56:00Z">
        <w:r>
          <w:t>El sistema muestra mensaje indicando dicho inconveniente y vuelve al punto 1</w:t>
        </w:r>
      </w:ins>
      <w:ins w:id="300" w:author="Emanueli, Valeria" w:date="2012-06-15T14:57:00Z">
        <w:r>
          <w:t>1</w:t>
        </w:r>
      </w:ins>
      <w:ins w:id="301" w:author="Emanueli, Valeria" w:date="2012-06-15T14:56:00Z">
        <w:r>
          <w:t xml:space="preserve"> del curso normal.</w:t>
        </w:r>
      </w:ins>
      <w:ins w:id="302" w:author="Vale" w:date="2012-06-16T15:48:00Z">
        <w:r w:rsidR="0000317A" w:rsidDel="0000317A">
          <w:t xml:space="preserve"> </w:t>
        </w:r>
      </w:ins>
    </w:p>
    <w:p w:rsidR="00B50D38" w:rsidDel="0000317A" w:rsidRDefault="00B50D38" w:rsidP="0000317A">
      <w:pPr>
        <w:numPr>
          <w:ilvl w:val="0"/>
          <w:numId w:val="11"/>
        </w:numPr>
        <w:rPr>
          <w:ins w:id="303" w:author="Emanueli, Valeria" w:date="2012-06-15T14:58:00Z"/>
          <w:del w:id="304" w:author="Vale" w:date="2012-06-16T15:48:00Z"/>
        </w:rPr>
        <w:pPrChange w:id="305" w:author="Vale" w:date="2012-06-16T15:48:00Z">
          <w:pPr>
            <w:numPr>
              <w:numId w:val="9"/>
            </w:numPr>
            <w:ind w:left="720" w:hanging="360"/>
          </w:pPr>
        </w:pPrChange>
      </w:pPr>
      <w:ins w:id="306" w:author="Emanueli, Valeria" w:date="2012-06-15T14:56:00Z">
        <w:del w:id="307" w:author="Vale" w:date="2012-06-16T15:48:00Z">
          <w:r w:rsidDel="0000317A">
            <w:delText xml:space="preserve">El usuario ingresa un número mayor que </w:delText>
          </w:r>
        </w:del>
      </w:ins>
      <w:ins w:id="308" w:author="Emanueli, Valeria" w:date="2012-06-15T14:57:00Z">
        <w:del w:id="309" w:author="Vale" w:date="2012-06-16T15:48:00Z">
          <w:r w:rsidDel="0000317A">
            <w:delText>el del precio de venta para el impuesto asociado</w:delText>
          </w:r>
        </w:del>
      </w:ins>
      <w:ins w:id="310" w:author="Emanueli, Valeria" w:date="2012-06-15T14:56:00Z">
        <w:del w:id="311" w:author="Vale" w:date="2012-06-16T15:48:00Z">
          <w:r w:rsidDel="0000317A">
            <w:delText>. El sistema muestra mensaje indicando dicho inconveniente y vuelve al punto 1</w:delText>
          </w:r>
        </w:del>
      </w:ins>
      <w:ins w:id="312" w:author="Emanueli, Valeria" w:date="2012-06-15T14:58:00Z">
        <w:del w:id="313" w:author="Vale" w:date="2012-06-16T15:48:00Z">
          <w:r w:rsidDel="0000317A">
            <w:delText>1</w:delText>
          </w:r>
        </w:del>
      </w:ins>
      <w:ins w:id="314" w:author="Emanueli, Valeria" w:date="2012-06-15T14:56:00Z">
        <w:del w:id="315" w:author="Vale" w:date="2012-06-16T15:48:00Z">
          <w:r w:rsidDel="0000317A">
            <w:delText xml:space="preserve"> del curso normal.</w:delText>
          </w:r>
        </w:del>
      </w:ins>
    </w:p>
    <w:p w:rsidR="00B50D38" w:rsidRDefault="00B50D38" w:rsidP="0000317A">
      <w:pPr>
        <w:numPr>
          <w:ilvl w:val="0"/>
          <w:numId w:val="11"/>
        </w:numPr>
        <w:rPr>
          <w:ins w:id="316" w:author="Emanueli, Valeria" w:date="2012-06-15T14:58:00Z"/>
        </w:rPr>
        <w:pPrChange w:id="317" w:author="Vale" w:date="2012-06-16T15:48:00Z">
          <w:pPr>
            <w:numPr>
              <w:numId w:val="9"/>
            </w:numPr>
            <w:ind w:left="720" w:hanging="360"/>
          </w:pPr>
        </w:pPrChange>
      </w:pPr>
      <w:ins w:id="318" w:author="Emanueli, Valeria" w:date="2012-06-15T14:58:00Z">
        <w:r>
          <w:t>El usuario ingresa un número mayor de 3 cifras para el impuesto asociado.</w:t>
        </w:r>
      </w:ins>
      <w:ins w:id="319" w:author="Vale" w:date="2012-06-16T15:45:00Z">
        <w:r w:rsidR="0000317A">
          <w:t xml:space="preserve"> </w:t>
        </w:r>
      </w:ins>
      <w:ins w:id="320" w:author="Emanueli, Valeria" w:date="2012-06-15T14:58:00Z">
        <w:r>
          <w:t>El sistema muestra mensaje indicando dicho inconveniente y vuelve al punto 11 del curso normal.</w:t>
        </w:r>
      </w:ins>
    </w:p>
    <w:p w:rsidR="00B50D38" w:rsidRDefault="00B50D38" w:rsidP="00B50D38">
      <w:pPr>
        <w:numPr>
          <w:ilvl w:val="0"/>
          <w:numId w:val="9"/>
        </w:numPr>
        <w:rPr>
          <w:ins w:id="321" w:author="Emanueli, Valeria" w:date="2012-06-15T14:58:00Z"/>
        </w:rPr>
      </w:pPr>
      <w:ins w:id="322" w:author="Emanueli, Valeria" w:date="2012-06-15T14:58:00Z">
        <w:r>
          <w:t>Si el usuario no ingresa un valor o si agrega únicamente espacios en blanco, el sistema muestra el mensaje indicando que es obligatorio completar dicho campo y vuelve al punto 11 del curso normal.</w:t>
        </w:r>
      </w:ins>
    </w:p>
    <w:p w:rsidR="00B50D38" w:rsidRDefault="00B50D38" w:rsidP="00B50D38">
      <w:pPr>
        <w:numPr>
          <w:ilvl w:val="0"/>
          <w:numId w:val="11"/>
        </w:numPr>
        <w:rPr>
          <w:ins w:id="323" w:author="Emanueli, Valeria" w:date="2012-06-15T14:56:00Z"/>
        </w:rPr>
      </w:pPr>
      <w:ins w:id="324" w:author="Emanueli, Valeria" w:date="2012-06-15T14:56:00Z">
        <w:r>
          <w:t>Si el usuario cancela el alta, el sistema sigue en el punto 15 del CA 1.8.</w:t>
        </w:r>
      </w:ins>
    </w:p>
    <w:p w:rsidR="00F3701D" w:rsidRDefault="00F3701D">
      <w:pPr>
        <w:pPrChange w:id="325" w:author="Emanueli, Valeria" w:date="2012-06-15T14:56:00Z">
          <w:pPr>
            <w:numPr>
              <w:numId w:val="11"/>
            </w:numPr>
            <w:ind w:left="720" w:hanging="360"/>
          </w:pPr>
        </w:pPrChange>
      </w:pPr>
    </w:p>
    <w:p w:rsidR="00D7561C" w:rsidRDefault="00D7561C" w:rsidP="00287E34">
      <w:pPr>
        <w:pStyle w:val="Ttulo5"/>
      </w:pPr>
      <w:r>
        <w:lastRenderedPageBreak/>
        <w:t>CA 1.</w:t>
      </w:r>
      <w:ins w:id="326" w:author="Emanueli, Valeria" w:date="2012-06-15T15:00:00Z">
        <w:r w:rsidR="0015588A">
          <w:t>1</w:t>
        </w:r>
      </w:ins>
      <w:ins w:id="327" w:author="Vale" w:date="2012-06-16T15:37:00Z">
        <w:r w:rsidR="004E70B7">
          <w:t>2</w:t>
        </w:r>
      </w:ins>
      <w:ins w:id="328" w:author="Emanueli, Valeria" w:date="2012-06-15T18:08:00Z">
        <w:del w:id="329" w:author="Vale" w:date="2012-06-16T15:37:00Z">
          <w:r w:rsidR="0015588A" w:rsidDel="004E70B7">
            <w:delText>3</w:delText>
          </w:r>
        </w:del>
      </w:ins>
      <w:del w:id="330" w:author="Emanueli, Valeria" w:date="2012-06-15T15:00:00Z">
        <w:r w:rsidDel="007E0988">
          <w:delText>7</w:delText>
        </w:r>
      </w:del>
      <w:r>
        <w:t xml:space="preserve"> – Datos incorrectos</w:t>
      </w:r>
    </w:p>
    <w:p w:rsidR="00D7561C" w:rsidRDefault="00D7561C" w:rsidP="004C1DE1">
      <w:pPr>
        <w:numPr>
          <w:ilvl w:val="0"/>
          <w:numId w:val="12"/>
        </w:numPr>
      </w:pPr>
      <w:r>
        <w:t>El usuario identifica algún error o problema en los datos que se ingresarán. Se para el ingreso y el sistema vuelve al punto 1 del curso normal.</w:t>
      </w:r>
    </w:p>
    <w:p w:rsidR="00D7561C" w:rsidRDefault="00D7561C" w:rsidP="004C1DE1">
      <w:pPr>
        <w:numPr>
          <w:ilvl w:val="0"/>
          <w:numId w:val="12"/>
        </w:numPr>
      </w:pPr>
      <w:r>
        <w:t xml:space="preserve">Si el usuario cancela el alta, </w:t>
      </w:r>
      <w:r w:rsidR="007F1914">
        <w:t>el sistema sigue en el punto 15</w:t>
      </w:r>
      <w:r>
        <w:t xml:space="preserve"> del </w:t>
      </w:r>
      <w:r w:rsidR="007F1914">
        <w:t>CA 1.8</w:t>
      </w:r>
      <w:r w:rsidR="000B184B">
        <w:t>.</w:t>
      </w:r>
    </w:p>
    <w:p w:rsidR="009D5A3E" w:rsidRDefault="009D5A3E" w:rsidP="00287E34">
      <w:pPr>
        <w:pStyle w:val="Ttulo5"/>
      </w:pPr>
      <w:r>
        <w:t>CA 1.</w:t>
      </w:r>
      <w:ins w:id="331" w:author="Emanueli, Valeria" w:date="2012-06-15T15:00:00Z">
        <w:r w:rsidR="007E0988">
          <w:t>1</w:t>
        </w:r>
      </w:ins>
      <w:ins w:id="332" w:author="Vale" w:date="2012-06-16T15:37:00Z">
        <w:r w:rsidR="004E70B7">
          <w:t>3</w:t>
        </w:r>
      </w:ins>
      <w:ins w:id="333" w:author="Emanueli, Valeria" w:date="2012-06-15T18:09:00Z">
        <w:del w:id="334" w:author="Vale" w:date="2012-06-16T15:37:00Z">
          <w:r w:rsidR="0015588A" w:rsidDel="004E70B7">
            <w:delText>4</w:delText>
          </w:r>
        </w:del>
      </w:ins>
      <w:del w:id="335" w:author="Emanueli, Valeria" w:date="2012-06-15T15:00:00Z">
        <w:r w:rsidDel="007E0988">
          <w:delText>8</w:delText>
        </w:r>
      </w:del>
      <w:r>
        <w:t xml:space="preserve"> – Cancelación de alta</w:t>
      </w:r>
    </w:p>
    <w:p w:rsidR="009D5A3E" w:rsidRDefault="009D5A3E" w:rsidP="004C1DE1">
      <w:pPr>
        <w:numPr>
          <w:ilvl w:val="0"/>
          <w:numId w:val="13"/>
        </w:numPr>
      </w:pPr>
      <w:r>
        <w:t>El usuario cancela el ingreso de un nuevo producto</w:t>
      </w:r>
      <w:r w:rsidR="00715703">
        <w:t xml:space="preserve">. Se anulan los datos ingresados, no se realizan cambios en </w:t>
      </w:r>
      <w:r w:rsidR="00A2037D">
        <w:t>e</w:t>
      </w:r>
      <w:r w:rsidR="00715703">
        <w:t>l sistema y se vuelve al menú principal.</w:t>
      </w:r>
      <w:r w:rsidR="00A2037D">
        <w:t xml:space="preserve"> Fin del caso de uso.</w:t>
      </w:r>
    </w:p>
    <w:p w:rsidR="00287E34" w:rsidRDefault="00287E34" w:rsidP="00287E34">
      <w:pPr>
        <w:ind w:left="360"/>
      </w:pPr>
    </w:p>
    <w:p w:rsidR="00D7561C" w:rsidRDefault="00287E34" w:rsidP="00287E34">
      <w:pPr>
        <w:pStyle w:val="Ttulo3"/>
      </w:pPr>
      <w:bookmarkStart w:id="336" w:name="_Toc326368361"/>
      <w:r>
        <w:t>CU002 – Modificación de producto o servicio</w:t>
      </w:r>
      <w:bookmarkEnd w:id="336"/>
    </w:p>
    <w:p w:rsidR="00287E34" w:rsidRDefault="00287E34" w:rsidP="00D7561C">
      <w:r>
        <w:t>No se especifica.</w:t>
      </w:r>
    </w:p>
    <w:p w:rsidR="00287E34" w:rsidRDefault="00287E34" w:rsidP="00D7561C"/>
    <w:p w:rsidR="00287E34" w:rsidRDefault="00287E34" w:rsidP="00287E34">
      <w:pPr>
        <w:pStyle w:val="Ttulo3"/>
      </w:pPr>
      <w:bookmarkStart w:id="337" w:name="_Toc326368362"/>
      <w:r>
        <w:t>CU003 – Baja de producto o servicio</w:t>
      </w:r>
      <w:bookmarkEnd w:id="337"/>
    </w:p>
    <w:p w:rsidR="00287E34" w:rsidRDefault="00287E34" w:rsidP="00D7561C">
      <w:r>
        <w:t>No se especifica</w:t>
      </w:r>
    </w:p>
    <w:p w:rsidR="00287E34" w:rsidRDefault="00287E34" w:rsidP="00D7561C"/>
    <w:p w:rsidR="00287E34" w:rsidRDefault="00287E34" w:rsidP="00287E34">
      <w:pPr>
        <w:pStyle w:val="Ttulo3"/>
      </w:pPr>
      <w:bookmarkStart w:id="338" w:name="_Toc326368363"/>
      <w:r>
        <w:t>CU004 – Alta de nuevo cliente</w:t>
      </w:r>
      <w:bookmarkEnd w:id="338"/>
    </w:p>
    <w:p w:rsidR="00D85C72" w:rsidRDefault="00D85C72" w:rsidP="00D85C72">
      <w:r>
        <w:t xml:space="preserve">Actores: </w:t>
      </w:r>
      <w:r>
        <w:rPr>
          <w:lang w:val="es-ES_tradnl"/>
        </w:rPr>
        <w:t>Supervisor del Sistema, Administrador</w:t>
      </w:r>
      <w:r>
        <w:t>.</w:t>
      </w:r>
    </w:p>
    <w:p w:rsidR="00D85C72" w:rsidRDefault="00D85C72" w:rsidP="00D85C72">
      <w:r>
        <w:t>Descripción: Dar de alta un nuevo cliente en el sistema.</w:t>
      </w:r>
    </w:p>
    <w:p w:rsidR="00D85C72" w:rsidRDefault="00D85C72" w:rsidP="00D85C72">
      <w:r>
        <w:t>Precondiciones: El usuario tiene el perfil de alta de clientes.</w:t>
      </w:r>
    </w:p>
    <w:p w:rsidR="005E69A0" w:rsidRDefault="00D85C72" w:rsidP="00D7561C">
      <w:r>
        <w:t>Post-Condiciones: No aplica.</w:t>
      </w:r>
    </w:p>
    <w:p w:rsidR="00D85C72" w:rsidRDefault="00D85C72" w:rsidP="00D85C72">
      <w:pPr>
        <w:pStyle w:val="Ttulo4"/>
      </w:pPr>
      <w:r>
        <w:t>Curso Normal</w:t>
      </w:r>
    </w:p>
    <w:p w:rsidR="00D85C72" w:rsidRDefault="00D85C72" w:rsidP="00D85C72">
      <w:pPr>
        <w:numPr>
          <w:ilvl w:val="0"/>
          <w:numId w:val="14"/>
        </w:numPr>
      </w:pPr>
      <w:r>
        <w:t>El usuario ingresa el identificador del nuevo cliente</w:t>
      </w:r>
    </w:p>
    <w:p w:rsidR="00D85C72" w:rsidRDefault="00D85C72" w:rsidP="00D85C72">
      <w:pPr>
        <w:numPr>
          <w:ilvl w:val="0"/>
          <w:numId w:val="14"/>
        </w:numPr>
      </w:pPr>
      <w:r>
        <w:t>El usuario ingresa el nombre del nuevo cliente</w:t>
      </w:r>
    </w:p>
    <w:p w:rsidR="00D85C72" w:rsidRDefault="00D85C72" w:rsidP="00D85C72">
      <w:pPr>
        <w:numPr>
          <w:ilvl w:val="0"/>
          <w:numId w:val="14"/>
        </w:numPr>
      </w:pPr>
      <w:r>
        <w:t>El usuario ingresa la dirección del nuevo cliente</w:t>
      </w:r>
    </w:p>
    <w:p w:rsidR="00F43BF7" w:rsidRDefault="00F43BF7" w:rsidP="00D85C72">
      <w:pPr>
        <w:numPr>
          <w:ilvl w:val="0"/>
          <w:numId w:val="14"/>
        </w:numPr>
      </w:pPr>
      <w:r>
        <w:t>El usuario ingresa la dirección de despacho del nuevo cliente</w:t>
      </w:r>
    </w:p>
    <w:p w:rsidR="00D85C72" w:rsidRDefault="00D85C72" w:rsidP="00D85C72">
      <w:pPr>
        <w:numPr>
          <w:ilvl w:val="0"/>
          <w:numId w:val="14"/>
        </w:numPr>
      </w:pPr>
      <w:r>
        <w:t>El usuario ingresa la descripción de las condiciones de pago del cliente</w:t>
      </w:r>
    </w:p>
    <w:p w:rsidR="00D85C72" w:rsidRDefault="00D85C72" w:rsidP="00D85C72">
      <w:pPr>
        <w:numPr>
          <w:ilvl w:val="0"/>
          <w:numId w:val="14"/>
        </w:numPr>
      </w:pPr>
      <w:r>
        <w:t>El usuario ingresa el límite de crédito del nuevo cliente</w:t>
      </w:r>
    </w:p>
    <w:p w:rsidR="00D85C72" w:rsidRDefault="00D85C72" w:rsidP="00D85C72">
      <w:pPr>
        <w:numPr>
          <w:ilvl w:val="0"/>
          <w:numId w:val="14"/>
        </w:numPr>
      </w:pPr>
      <w:r>
        <w:t>El usuario ingresa el porcentaje de descuentos para el nuevo cliente</w:t>
      </w:r>
    </w:p>
    <w:p w:rsidR="00D85C72" w:rsidRDefault="00D85C72" w:rsidP="00D85C72">
      <w:pPr>
        <w:numPr>
          <w:ilvl w:val="0"/>
          <w:numId w:val="14"/>
        </w:numPr>
      </w:pPr>
      <w:r>
        <w:t>El usuario confirma los datos</w:t>
      </w:r>
    </w:p>
    <w:p w:rsidR="00D85C72" w:rsidRDefault="00D85C72" w:rsidP="00D85C72">
      <w:pPr>
        <w:numPr>
          <w:ilvl w:val="0"/>
          <w:numId w:val="14"/>
        </w:numPr>
      </w:pPr>
      <w:r>
        <w:t xml:space="preserve">El sistema le muestra al usuario la información que se </w:t>
      </w:r>
      <w:r w:rsidR="000B184B">
        <w:t>agregará</w:t>
      </w:r>
    </w:p>
    <w:p w:rsidR="00D85C72" w:rsidRDefault="00D85C72" w:rsidP="00D85C72">
      <w:pPr>
        <w:numPr>
          <w:ilvl w:val="0"/>
          <w:numId w:val="14"/>
        </w:numPr>
      </w:pPr>
      <w:r>
        <w:t>El usuario valida los datos y acepta</w:t>
      </w:r>
    </w:p>
    <w:p w:rsidR="00D85C72" w:rsidRDefault="00D85C72" w:rsidP="00D85C72">
      <w:pPr>
        <w:numPr>
          <w:ilvl w:val="0"/>
          <w:numId w:val="14"/>
        </w:numPr>
      </w:pPr>
      <w:r>
        <w:t xml:space="preserve">Se confirma el </w:t>
      </w:r>
      <w:r w:rsidR="000B184B">
        <w:t>ingreso</w:t>
      </w:r>
      <w:r>
        <w:t>, se guardan los datos en el sistema, se vuelve al menú principal y fin del caso de uso.</w:t>
      </w:r>
    </w:p>
    <w:p w:rsidR="00D85C72" w:rsidRDefault="00D85C72" w:rsidP="00D85C72">
      <w:pPr>
        <w:pStyle w:val="Ttulo4"/>
      </w:pPr>
      <w:r>
        <w:lastRenderedPageBreak/>
        <w:t>Cursos alternativos</w:t>
      </w:r>
    </w:p>
    <w:p w:rsidR="00D85C72" w:rsidRDefault="00E2317B" w:rsidP="00D85C72">
      <w:pPr>
        <w:pStyle w:val="Ttulo5"/>
      </w:pPr>
      <w:r>
        <w:t>CA 4.1</w:t>
      </w:r>
      <w:r w:rsidR="00D85C72">
        <w:t xml:space="preserve"> – Identificador ya existente</w:t>
      </w:r>
      <w:ins w:id="339" w:author="Vale" w:date="2012-06-16T18:10:00Z">
        <w:r w:rsidR="003868CD">
          <w:t xml:space="preserve"> o incorrecto</w:t>
        </w:r>
      </w:ins>
    </w:p>
    <w:p w:rsidR="005E69A0" w:rsidRDefault="00D85C72" w:rsidP="005E69A0">
      <w:pPr>
        <w:numPr>
          <w:ilvl w:val="0"/>
          <w:numId w:val="25"/>
        </w:numPr>
        <w:rPr>
          <w:ins w:id="340" w:author="Vale" w:date="2012-06-16T18:15:00Z"/>
        </w:rPr>
      </w:pPr>
      <w:r>
        <w:t>Al ingresar un identificador ya existente en el sistema, el sistema muestra mensaje indicando dicho inconveniente y le pide al usuario que ingrese un nuevo val</w:t>
      </w:r>
      <w:r w:rsidR="000B184B">
        <w:t>or. El sistema vuelve al punto 1</w:t>
      </w:r>
      <w:r>
        <w:t xml:space="preserve"> del curso normal.</w:t>
      </w:r>
    </w:p>
    <w:p w:rsidR="005E69A0" w:rsidRDefault="005E69A0" w:rsidP="005E69A0">
      <w:pPr>
        <w:numPr>
          <w:ilvl w:val="0"/>
          <w:numId w:val="25"/>
        </w:numPr>
        <w:rPr>
          <w:ins w:id="341" w:author="Vale" w:date="2012-06-16T18:15:00Z"/>
        </w:rPr>
      </w:pPr>
      <w:ins w:id="342" w:author="Vale" w:date="2012-06-16T18:15:00Z">
        <w:r>
          <w:t>Si el usuario ingresa un valor no numérico o con una cantidad de dígitos diferente a 4, el sistema muestra un mensaje indicando que no es correcto el tipo de datos y vuelve al punto 1 del curso normal.</w:t>
        </w:r>
      </w:ins>
    </w:p>
    <w:p w:rsidR="005E69A0" w:rsidRDefault="005E69A0" w:rsidP="005E69A0">
      <w:pPr>
        <w:ind w:left="720"/>
        <w:pPrChange w:id="343" w:author="Vale" w:date="2012-06-16T18:15:00Z">
          <w:pPr>
            <w:numPr>
              <w:numId w:val="25"/>
            </w:numPr>
            <w:ind w:left="720" w:hanging="360"/>
          </w:pPr>
        </w:pPrChange>
      </w:pPr>
    </w:p>
    <w:p w:rsidR="00D85C72" w:rsidRDefault="00D85C72" w:rsidP="000B184B">
      <w:pPr>
        <w:numPr>
          <w:ilvl w:val="0"/>
          <w:numId w:val="25"/>
        </w:numPr>
      </w:pPr>
      <w:r>
        <w:t>Si el usuario no ingresa un valor o si agrega únicamente espacios en blanco, el sistema muestra mensaje indicando que es obligatorio completar dicho campo y vuelve al pu</w:t>
      </w:r>
      <w:r w:rsidR="000B184B">
        <w:t>nto 1</w:t>
      </w:r>
      <w:r>
        <w:t xml:space="preserve"> del curso normal.</w:t>
      </w:r>
    </w:p>
    <w:p w:rsidR="00D85C72" w:rsidRDefault="00D85C72" w:rsidP="000B184B">
      <w:pPr>
        <w:numPr>
          <w:ilvl w:val="0"/>
          <w:numId w:val="25"/>
        </w:numPr>
      </w:pPr>
      <w:r>
        <w:t>Si el usuario cancela la modificación, el siste</w:t>
      </w:r>
      <w:r w:rsidR="000B184B">
        <w:t>ma sigue en el punto 11 del CA 4.5.</w:t>
      </w:r>
    </w:p>
    <w:p w:rsidR="005E69A0" w:rsidRDefault="005E69A0" w:rsidP="005E69A0">
      <w:pPr>
        <w:pStyle w:val="Ttulo5"/>
        <w:rPr>
          <w:ins w:id="344" w:author="Vale" w:date="2012-06-16T18:17:00Z"/>
        </w:rPr>
      </w:pPr>
      <w:ins w:id="345" w:author="Vale" w:date="2012-06-16T18:17:00Z">
        <w:r>
          <w:t xml:space="preserve">CA 4.2 – </w:t>
        </w:r>
        <w:r>
          <w:t>Ingreso incorrecto del nombre del cliente</w:t>
        </w:r>
      </w:ins>
    </w:p>
    <w:p w:rsidR="005E69A0" w:rsidRDefault="005E69A0" w:rsidP="005E69A0">
      <w:pPr>
        <w:numPr>
          <w:ilvl w:val="0"/>
          <w:numId w:val="36"/>
        </w:numPr>
        <w:rPr>
          <w:ins w:id="346" w:author="Vale" w:date="2012-06-16T18:18:00Z"/>
        </w:rPr>
      </w:pPr>
      <w:ins w:id="347" w:author="Vale" w:date="2012-06-16T18:17:00Z">
        <w:r>
          <w:t>Si el usuario ingresa un valor</w:t>
        </w:r>
      </w:ins>
      <w:ins w:id="348" w:author="Vale" w:date="2012-06-16T18:18:00Z">
        <w:r>
          <w:t xml:space="preserve"> no alfabético,</w:t>
        </w:r>
        <w:r>
          <w:t xml:space="preserve"> el sistema muestra mensaje indicando dicho inconveniente y le pide al usuario que ingrese un nuevo val</w:t>
        </w:r>
        <w:r>
          <w:t xml:space="preserve">or. El sistema vuelve al punto 2 </w:t>
        </w:r>
        <w:r>
          <w:t>del curso normal.</w:t>
        </w:r>
      </w:ins>
    </w:p>
    <w:p w:rsidR="005E69A0" w:rsidRDefault="005E69A0" w:rsidP="005E69A0">
      <w:pPr>
        <w:numPr>
          <w:ilvl w:val="0"/>
          <w:numId w:val="36"/>
        </w:numPr>
        <w:rPr>
          <w:ins w:id="349" w:author="Vale" w:date="2012-06-16T18:19:00Z"/>
        </w:rPr>
      </w:pPr>
      <w:ins w:id="350" w:author="Vale" w:date="2012-06-16T18:18:00Z">
        <w:r>
          <w:t>Si el usuario ingresa un val</w:t>
        </w:r>
      </w:ins>
      <w:ins w:id="351" w:author="Vale" w:date="2012-06-16T18:19:00Z">
        <w:r>
          <w:t>or con más de 20 caracteres</w:t>
        </w:r>
      </w:ins>
      <w:ins w:id="352" w:author="Vale" w:date="2012-06-16T18:18:00Z">
        <w:r>
          <w:t>, el sistema muestra mensaje indicando dicho inconveniente y le pide al usuario que ingrese un nuevo valor. El sistema vuelve al punto 2 del curso normal.</w:t>
        </w:r>
      </w:ins>
    </w:p>
    <w:p w:rsidR="005E69A0" w:rsidRDefault="005E69A0" w:rsidP="005E69A0">
      <w:pPr>
        <w:numPr>
          <w:ilvl w:val="0"/>
          <w:numId w:val="25"/>
        </w:numPr>
        <w:rPr>
          <w:ins w:id="353" w:author="Vale" w:date="2012-06-16T18:19:00Z"/>
        </w:rPr>
      </w:pPr>
      <w:ins w:id="354" w:author="Vale" w:date="2012-06-16T18:19:00Z">
        <w:r>
          <w:t xml:space="preserve">Si el usuario </w:t>
        </w:r>
        <w:r>
          <w:t>no ingresa un valor o si agrega únicamente espacios en blanco</w:t>
        </w:r>
        <w:r>
          <w:t>, el sistema muestra mensaje indicando dicho inconveniente y le pide al usuario que ingrese un nuevo valor. El sistema vuelve al punto 2 del curso normal.</w:t>
        </w:r>
        <w:r w:rsidRPr="005E69A0">
          <w:t xml:space="preserve"> </w:t>
        </w:r>
      </w:ins>
    </w:p>
    <w:p w:rsidR="00077AE2" w:rsidRDefault="005E69A0" w:rsidP="00077AE2">
      <w:pPr>
        <w:numPr>
          <w:ilvl w:val="0"/>
          <w:numId w:val="25"/>
        </w:numPr>
        <w:rPr>
          <w:ins w:id="355" w:author="Vale" w:date="2012-06-16T18:25:00Z"/>
        </w:rPr>
        <w:pPrChange w:id="356" w:author="Vale" w:date="2012-06-16T18:20:00Z">
          <w:pPr>
            <w:numPr>
              <w:numId w:val="36"/>
            </w:numPr>
            <w:ind w:left="720" w:hanging="360"/>
          </w:pPr>
        </w:pPrChange>
      </w:pPr>
      <w:ins w:id="357" w:author="Vale" w:date="2012-06-16T18:19:00Z">
        <w:r>
          <w:t>Si el usuario cancela la modificación, el sistema sigue en el punto 11 del CA 4.5.</w:t>
        </w:r>
      </w:ins>
    </w:p>
    <w:p w:rsidR="00077AE2" w:rsidRDefault="00077AE2" w:rsidP="00077AE2">
      <w:pPr>
        <w:ind w:left="720"/>
        <w:rPr>
          <w:ins w:id="358" w:author="Vale" w:date="2012-06-16T18:25:00Z"/>
        </w:rPr>
        <w:pPrChange w:id="359" w:author="Vale" w:date="2012-06-16T18:25:00Z">
          <w:pPr>
            <w:numPr>
              <w:numId w:val="36"/>
            </w:numPr>
            <w:ind w:left="720" w:hanging="360"/>
          </w:pPr>
        </w:pPrChange>
      </w:pPr>
    </w:p>
    <w:p w:rsidR="00077AE2" w:rsidRPr="00077AE2" w:rsidRDefault="005E69A0" w:rsidP="00077AE2">
      <w:pPr>
        <w:rPr>
          <w:ins w:id="360" w:author="Vale" w:date="2012-06-16T18:20:00Z"/>
        </w:rPr>
        <w:pPrChange w:id="361" w:author="Vale" w:date="2012-06-16T18:25:00Z">
          <w:pPr>
            <w:numPr>
              <w:numId w:val="36"/>
            </w:numPr>
            <w:ind w:left="720" w:hanging="360"/>
          </w:pPr>
        </w:pPrChange>
      </w:pPr>
      <w:ins w:id="362" w:author="Vale" w:date="2012-06-16T18:20:00Z">
        <w:r>
          <w:t>CA 4.</w:t>
        </w:r>
        <w:r>
          <w:t>3</w:t>
        </w:r>
        <w:r>
          <w:t xml:space="preserve"> – </w:t>
        </w:r>
        <w:r>
          <w:t>Ingreso incorrecto de la dirección</w:t>
        </w:r>
        <w:r>
          <w:t xml:space="preserve"> del cliente</w:t>
        </w:r>
      </w:ins>
    </w:p>
    <w:p w:rsidR="005E69A0" w:rsidRDefault="005E69A0" w:rsidP="00077AE2">
      <w:pPr>
        <w:pStyle w:val="Ttulo5"/>
        <w:numPr>
          <w:ilvl w:val="0"/>
          <w:numId w:val="37"/>
        </w:numPr>
        <w:rPr>
          <w:ins w:id="363" w:author="Vale" w:date="2012-06-16T18:20:00Z"/>
        </w:rPr>
        <w:pPrChange w:id="364" w:author="Vale" w:date="2012-06-16T18:25:00Z">
          <w:pPr>
            <w:numPr>
              <w:numId w:val="36"/>
            </w:numPr>
            <w:ind w:left="720" w:hanging="360"/>
          </w:pPr>
        </w:pPrChange>
      </w:pPr>
      <w:ins w:id="365" w:author="Vale" w:date="2012-06-16T18:20:00Z">
        <w:r w:rsidRPr="00077AE2">
          <w:rPr>
            <w:rFonts w:eastAsia="Calibri"/>
            <w:color w:val="auto"/>
            <w:rPrChange w:id="366" w:author="Vale" w:date="2012-06-16T18:24:00Z">
              <w:rPr/>
            </w:rPrChange>
          </w:rPr>
          <w:t>Si el usuario ingresa un valor con m</w:t>
        </w:r>
        <w:r w:rsidR="00077AE2">
          <w:rPr>
            <w:rFonts w:eastAsia="Calibri"/>
            <w:color w:val="auto"/>
            <w:rPrChange w:id="367" w:author="Vale" w:date="2012-06-16T18:24:00Z">
              <w:rPr/>
            </w:rPrChange>
          </w:rPr>
          <w:t xml:space="preserve">ás de </w:t>
        </w:r>
      </w:ins>
      <w:ins w:id="368" w:author="Vale" w:date="2012-06-16T18:25:00Z">
        <w:r w:rsidR="00077AE2">
          <w:rPr>
            <w:rFonts w:eastAsia="Calibri"/>
            <w:color w:val="auto"/>
          </w:rPr>
          <w:t>5</w:t>
        </w:r>
      </w:ins>
      <w:ins w:id="369" w:author="Vale" w:date="2012-06-16T18:20:00Z">
        <w:r w:rsidRPr="00077AE2">
          <w:rPr>
            <w:rFonts w:eastAsia="Calibri"/>
            <w:color w:val="auto"/>
            <w:rPrChange w:id="370" w:author="Vale" w:date="2012-06-16T18:24:00Z">
              <w:rPr/>
            </w:rPrChange>
          </w:rPr>
          <w:t>0 caracteres, el sistema muestra mensaje indicando dicho</w:t>
        </w:r>
        <w:r>
          <w:t xml:space="preserve"> inconveniente y le pide al usuario que ingrese un nuevo valor. El sistema vuelve al punto </w:t>
        </w:r>
      </w:ins>
      <w:ins w:id="371" w:author="Vale" w:date="2012-06-16T18:27:00Z">
        <w:r w:rsidR="00077AE2">
          <w:t>3</w:t>
        </w:r>
      </w:ins>
      <w:ins w:id="372" w:author="Vale" w:date="2012-06-16T18:20:00Z">
        <w:r>
          <w:t xml:space="preserve"> del curso normal.</w:t>
        </w:r>
      </w:ins>
    </w:p>
    <w:p w:rsidR="005E69A0" w:rsidRDefault="005E69A0" w:rsidP="005E69A0">
      <w:pPr>
        <w:numPr>
          <w:ilvl w:val="0"/>
          <w:numId w:val="25"/>
        </w:numPr>
        <w:rPr>
          <w:ins w:id="373" w:author="Vale" w:date="2012-06-16T18:20:00Z"/>
        </w:rPr>
      </w:pPr>
      <w:ins w:id="374" w:author="Vale" w:date="2012-06-16T18:20:00Z">
        <w:r>
          <w:t xml:space="preserve">Si el usuario no ingresa un valor o si agrega únicamente espacios en blanco, el sistema muestra mensaje indicando dicho inconveniente y le pide al usuario que ingrese un nuevo valor. El sistema vuelve al punto </w:t>
        </w:r>
      </w:ins>
      <w:ins w:id="375" w:author="Vale" w:date="2012-06-16T18:27:00Z">
        <w:r w:rsidR="00077AE2">
          <w:t>3</w:t>
        </w:r>
      </w:ins>
      <w:ins w:id="376" w:author="Vale" w:date="2012-06-16T18:20:00Z">
        <w:r>
          <w:t xml:space="preserve"> del curso normal.</w:t>
        </w:r>
        <w:r w:rsidRPr="005E69A0">
          <w:t xml:space="preserve"> </w:t>
        </w:r>
      </w:ins>
    </w:p>
    <w:p w:rsidR="005E69A0" w:rsidRDefault="005E69A0" w:rsidP="005E69A0">
      <w:pPr>
        <w:numPr>
          <w:ilvl w:val="0"/>
          <w:numId w:val="25"/>
        </w:numPr>
        <w:rPr>
          <w:ins w:id="377" w:author="Vale" w:date="2012-06-16T18:20:00Z"/>
        </w:rPr>
      </w:pPr>
      <w:ins w:id="378" w:author="Vale" w:date="2012-06-16T18:20:00Z">
        <w:r>
          <w:t>Si el usuario cancela la modificación, el sistema sigue en el punto 11 del CA 4.5.</w:t>
        </w:r>
      </w:ins>
    </w:p>
    <w:p w:rsidR="00077AE2" w:rsidRDefault="00077AE2" w:rsidP="00077AE2">
      <w:pPr>
        <w:rPr>
          <w:ins w:id="379" w:author="Vale" w:date="2012-06-16T19:14:00Z"/>
        </w:rPr>
      </w:pPr>
      <w:ins w:id="380" w:author="Vale" w:date="2012-06-16T18:25:00Z">
        <w:r>
          <w:t>CA 4.</w:t>
        </w:r>
      </w:ins>
      <w:ins w:id="381" w:author="Vale" w:date="2012-06-16T18:26:00Z">
        <w:r>
          <w:t>4</w:t>
        </w:r>
      </w:ins>
      <w:ins w:id="382" w:author="Vale" w:date="2012-06-16T18:25:00Z">
        <w:r>
          <w:t xml:space="preserve"> – Ingreso incorrecto de</w:t>
        </w:r>
      </w:ins>
      <w:ins w:id="383" w:author="Vale" w:date="2012-06-16T18:26:00Z">
        <w:r>
          <w:t>l lugar de despacho</w:t>
        </w:r>
      </w:ins>
    </w:p>
    <w:p w:rsidR="00077AE2" w:rsidRDefault="00077AE2" w:rsidP="00077AE2">
      <w:pPr>
        <w:pStyle w:val="Ttulo5"/>
        <w:numPr>
          <w:ilvl w:val="0"/>
          <w:numId w:val="37"/>
        </w:numPr>
        <w:rPr>
          <w:ins w:id="384" w:author="Vale" w:date="2012-06-16T18:25:00Z"/>
        </w:rPr>
      </w:pPr>
      <w:ins w:id="385" w:author="Vale" w:date="2012-06-16T18:25:00Z">
        <w:r w:rsidRPr="00077AE2">
          <w:rPr>
            <w:rFonts w:eastAsia="Calibri"/>
            <w:color w:val="auto"/>
          </w:rPr>
          <w:lastRenderedPageBreak/>
          <w:t>Si el usuario ingresa un valor con más de 20 caracteres, el sistema muestra mensaje indicando dicho</w:t>
        </w:r>
        <w:r>
          <w:t xml:space="preserve"> inconveniente y le pide al usuario que ingrese un nuevo valor. El sistema vuelve al punto </w:t>
        </w:r>
      </w:ins>
      <w:ins w:id="386" w:author="Vale" w:date="2012-06-16T18:27:00Z">
        <w:r>
          <w:t>4</w:t>
        </w:r>
      </w:ins>
      <w:ins w:id="387" w:author="Vale" w:date="2012-06-16T18:25:00Z">
        <w:r>
          <w:t xml:space="preserve"> del curso normal.</w:t>
        </w:r>
      </w:ins>
    </w:p>
    <w:p w:rsidR="00077AE2" w:rsidRDefault="00077AE2" w:rsidP="00077AE2">
      <w:pPr>
        <w:numPr>
          <w:ilvl w:val="0"/>
          <w:numId w:val="25"/>
        </w:numPr>
        <w:rPr>
          <w:ins w:id="388" w:author="Vale" w:date="2012-06-16T18:25:00Z"/>
        </w:rPr>
      </w:pPr>
      <w:ins w:id="389" w:author="Vale" w:date="2012-06-16T18:25:00Z">
        <w:r>
          <w:t>Si el usuario no ingresa un valor o si agrega únicamente espacios en blanco, el sistema muestra mensaje indicando dicho inconveniente y le pide al usuario que ingrese un nuevo val</w:t>
        </w:r>
        <w:r>
          <w:t>or. El sistema vuelve al punto</w:t>
        </w:r>
      </w:ins>
      <w:ins w:id="390" w:author="Vale" w:date="2012-06-16T18:27:00Z">
        <w:r>
          <w:t xml:space="preserve"> 4</w:t>
        </w:r>
      </w:ins>
      <w:ins w:id="391" w:author="Vale" w:date="2012-06-16T18:25:00Z">
        <w:r>
          <w:t xml:space="preserve"> del curso normal.</w:t>
        </w:r>
        <w:r w:rsidRPr="005E69A0">
          <w:t xml:space="preserve"> </w:t>
        </w:r>
      </w:ins>
    </w:p>
    <w:p w:rsidR="00077AE2" w:rsidRDefault="00077AE2" w:rsidP="00D85C72">
      <w:pPr>
        <w:numPr>
          <w:ilvl w:val="0"/>
          <w:numId w:val="25"/>
        </w:numPr>
        <w:rPr>
          <w:ins w:id="392" w:author="Vale" w:date="2012-06-16T18:26:00Z"/>
        </w:rPr>
        <w:pPrChange w:id="393" w:author="Vale" w:date="2012-06-16T18:26:00Z">
          <w:pPr>
            <w:pStyle w:val="Ttulo5"/>
          </w:pPr>
        </w:pPrChange>
      </w:pPr>
      <w:ins w:id="394" w:author="Vale" w:date="2012-06-16T18:25:00Z">
        <w:r>
          <w:t>Si el usuario cancela la modificación, el sistema sigue en el punto 11 del CA 4.5.</w:t>
        </w:r>
      </w:ins>
    </w:p>
    <w:p w:rsidR="00077AE2" w:rsidRPr="00077AE2" w:rsidRDefault="00077AE2" w:rsidP="00077AE2">
      <w:pPr>
        <w:rPr>
          <w:ins w:id="395" w:author="Vale" w:date="2012-06-16T18:26:00Z"/>
        </w:rPr>
      </w:pPr>
      <w:ins w:id="396" w:author="Vale" w:date="2012-06-16T18:26:00Z">
        <w:r>
          <w:t>CA 4.</w:t>
        </w:r>
      </w:ins>
      <w:ins w:id="397" w:author="Vale" w:date="2012-06-16T18:27:00Z">
        <w:r>
          <w:t>5</w:t>
        </w:r>
      </w:ins>
      <w:ins w:id="398" w:author="Vale" w:date="2012-06-16T18:26:00Z">
        <w:r>
          <w:t xml:space="preserve"> – Ingreso incorrecto de</w:t>
        </w:r>
        <w:r w:rsidR="00F22B0A">
          <w:t xml:space="preserve"> la descripci</w:t>
        </w:r>
      </w:ins>
      <w:ins w:id="399" w:author="Vale" w:date="2012-06-16T19:13:00Z">
        <w:r w:rsidR="00F22B0A">
          <w:t>ón</w:t>
        </w:r>
      </w:ins>
      <w:ins w:id="400" w:author="Vale" w:date="2012-06-16T18:26:00Z">
        <w:r>
          <w:t xml:space="preserve"> de </w:t>
        </w:r>
      </w:ins>
      <w:ins w:id="401" w:author="Vale" w:date="2012-06-16T18:27:00Z">
        <w:r>
          <w:t>las condiciones de pago</w:t>
        </w:r>
      </w:ins>
    </w:p>
    <w:p w:rsidR="00077AE2" w:rsidRDefault="00077AE2" w:rsidP="00077AE2">
      <w:pPr>
        <w:pStyle w:val="Ttulo5"/>
        <w:numPr>
          <w:ilvl w:val="0"/>
          <w:numId w:val="37"/>
        </w:numPr>
        <w:rPr>
          <w:ins w:id="402" w:author="Vale" w:date="2012-06-16T18:26:00Z"/>
        </w:rPr>
      </w:pPr>
      <w:ins w:id="403" w:author="Vale" w:date="2012-06-16T18:26:00Z">
        <w:r w:rsidRPr="00077AE2">
          <w:rPr>
            <w:rFonts w:eastAsia="Calibri"/>
            <w:color w:val="auto"/>
          </w:rPr>
          <w:t>Si el usuario ingresa un valor con más de 2</w:t>
        </w:r>
      </w:ins>
      <w:ins w:id="404" w:author="Vale" w:date="2012-06-16T18:27:00Z">
        <w:r>
          <w:rPr>
            <w:rFonts w:eastAsia="Calibri"/>
            <w:color w:val="auto"/>
          </w:rPr>
          <w:t>5</w:t>
        </w:r>
      </w:ins>
      <w:ins w:id="405" w:author="Vale" w:date="2012-06-16T18:26:00Z">
        <w:r w:rsidRPr="00077AE2">
          <w:rPr>
            <w:rFonts w:eastAsia="Calibri"/>
            <w:color w:val="auto"/>
          </w:rPr>
          <w:t>0 caracteres, el sistema muestra mensaje indicando dicho</w:t>
        </w:r>
        <w:r>
          <w:t xml:space="preserve"> inconveniente y le pide al usuario que ingrese un nuevo valor. El sistema vuelve al punto </w:t>
        </w:r>
      </w:ins>
      <w:ins w:id="406" w:author="Vale" w:date="2012-06-16T18:28:00Z">
        <w:r>
          <w:t>5</w:t>
        </w:r>
      </w:ins>
      <w:ins w:id="407" w:author="Vale" w:date="2012-06-16T18:26:00Z">
        <w:r>
          <w:t xml:space="preserve"> del curso normal.</w:t>
        </w:r>
      </w:ins>
    </w:p>
    <w:p w:rsidR="00077AE2" w:rsidRDefault="00077AE2" w:rsidP="00077AE2">
      <w:pPr>
        <w:numPr>
          <w:ilvl w:val="0"/>
          <w:numId w:val="25"/>
        </w:numPr>
        <w:rPr>
          <w:ins w:id="408" w:author="Vale" w:date="2012-06-16T18:26:00Z"/>
        </w:rPr>
      </w:pPr>
      <w:ins w:id="409" w:author="Vale" w:date="2012-06-16T18:26:00Z">
        <w:r>
          <w:t xml:space="preserve">Si el usuario no ingresa un valor o si agrega únicamente espacios en blanco, el sistema muestra mensaje indicando dicho inconveniente y le pide al usuario que ingrese un nuevo valor. El sistema vuelve al punto </w:t>
        </w:r>
      </w:ins>
      <w:ins w:id="410" w:author="Vale" w:date="2012-06-16T18:28:00Z">
        <w:r>
          <w:t>5</w:t>
        </w:r>
      </w:ins>
      <w:ins w:id="411" w:author="Vale" w:date="2012-06-16T18:26:00Z">
        <w:r>
          <w:t xml:space="preserve"> del curso normal.</w:t>
        </w:r>
        <w:r w:rsidRPr="005E69A0">
          <w:t xml:space="preserve"> </w:t>
        </w:r>
      </w:ins>
    </w:p>
    <w:p w:rsidR="00077AE2" w:rsidRPr="005E69A0" w:rsidRDefault="00077AE2" w:rsidP="00077AE2">
      <w:pPr>
        <w:numPr>
          <w:ilvl w:val="0"/>
          <w:numId w:val="25"/>
        </w:numPr>
        <w:rPr>
          <w:ins w:id="412" w:author="Vale" w:date="2012-06-16T18:26:00Z"/>
        </w:rPr>
      </w:pPr>
      <w:ins w:id="413" w:author="Vale" w:date="2012-06-16T18:26:00Z">
        <w:r>
          <w:t>Si el usuario cancela la modificación, el sistema sigue en el punto 11 del CA 4.5.</w:t>
        </w:r>
      </w:ins>
    </w:p>
    <w:p w:rsidR="00D85C72" w:rsidRDefault="000B184B" w:rsidP="00D85C72">
      <w:pPr>
        <w:pStyle w:val="Ttulo5"/>
      </w:pPr>
      <w:r>
        <w:t>CA 4.</w:t>
      </w:r>
      <w:ins w:id="414" w:author="Vale" w:date="2012-06-16T18:39:00Z">
        <w:r w:rsidR="00CA61A4">
          <w:t>6</w:t>
        </w:r>
      </w:ins>
      <w:del w:id="415" w:author="Vale" w:date="2012-06-16T18:39:00Z">
        <w:r w:rsidDel="00CA61A4">
          <w:delText>2</w:delText>
        </w:r>
      </w:del>
      <w:r w:rsidR="00D85C72">
        <w:t xml:space="preserve"> – Límite de crédito incorrecto</w:t>
      </w:r>
    </w:p>
    <w:p w:rsidR="00D85C72" w:rsidRDefault="00D85C72" w:rsidP="00F22B0A">
      <w:pPr>
        <w:numPr>
          <w:ilvl w:val="0"/>
          <w:numId w:val="26"/>
        </w:numPr>
      </w:pPr>
      <w:r>
        <w:t>El usuario ingresa una cantidad de crédito menor</w:t>
      </w:r>
      <w:ins w:id="416" w:author="Vale" w:date="2012-06-16T19:21:00Z">
        <w:r w:rsidR="00F22B0A">
          <w:t xml:space="preserve"> o igual</w:t>
        </w:r>
      </w:ins>
      <w:r>
        <w:t xml:space="preserve"> a cero. El sistema muestra mensaje indicando el inconveniente y le pide al usuario que ingrese u</w:t>
      </w:r>
      <w:r w:rsidR="000B184B">
        <w:t>n nuevo valor. Vuelve al punto 6</w:t>
      </w:r>
      <w:r>
        <w:t xml:space="preserve"> del curso normal.</w:t>
      </w:r>
    </w:p>
    <w:p w:rsidR="00D85C72" w:rsidRDefault="00D85C72" w:rsidP="000B184B">
      <w:pPr>
        <w:numPr>
          <w:ilvl w:val="0"/>
          <w:numId w:val="26"/>
        </w:numPr>
        <w:rPr>
          <w:ins w:id="417" w:author="Vale" w:date="2012-06-16T18:40:00Z"/>
        </w:rPr>
      </w:pPr>
      <w:r>
        <w:t>El usuario ingresa un valor no numérico. El sistema muestra mensaje indicando el inconveniente y le pide al usuario que ingrese u</w:t>
      </w:r>
      <w:r w:rsidR="000B184B">
        <w:t>n nuevo valor. Vuelve al punto 6</w:t>
      </w:r>
      <w:r>
        <w:t xml:space="preserve"> del curso normal.</w:t>
      </w:r>
    </w:p>
    <w:p w:rsidR="00CA61A4" w:rsidRDefault="00CA61A4" w:rsidP="00CA61A4">
      <w:pPr>
        <w:numPr>
          <w:ilvl w:val="0"/>
          <w:numId w:val="26"/>
        </w:numPr>
        <w:rPr>
          <w:ins w:id="418" w:author="Vale" w:date="2012-06-16T18:40:00Z"/>
        </w:rPr>
      </w:pPr>
      <w:ins w:id="419" w:author="Vale" w:date="2012-06-16T18:40:00Z">
        <w:r>
          <w:t>El usuario ingresa un valor no entero.</w:t>
        </w:r>
        <w:r>
          <w:t xml:space="preserve"> El sistema muestra mensaje indicando el inconveniente y le pide al usuario que ingrese un nuevo valor. Vuelve al punto 6 del curso normal.</w:t>
        </w:r>
      </w:ins>
    </w:p>
    <w:p w:rsidR="00CA61A4" w:rsidRPr="000329CF" w:rsidRDefault="00CA61A4" w:rsidP="00CA61A4">
      <w:pPr>
        <w:numPr>
          <w:ilvl w:val="0"/>
          <w:numId w:val="26"/>
        </w:numPr>
        <w:rPr>
          <w:color w:val="FF0000"/>
          <w:rPrChange w:id="420" w:author="Vale" w:date="2012-06-16T18:41:00Z">
            <w:rPr/>
          </w:rPrChange>
        </w:rPr>
      </w:pPr>
      <w:ins w:id="421" w:author="Vale" w:date="2012-06-16T18:40:00Z">
        <w:r>
          <w:t>El usuario ingresa un valor con m</w:t>
        </w:r>
      </w:ins>
      <w:ins w:id="422" w:author="Vale" w:date="2012-06-16T18:41:00Z">
        <w:r>
          <w:t xml:space="preserve">ás de 8 dígitos. </w:t>
        </w:r>
        <w:r>
          <w:t>El sistema muestra mensaje indicando el inconveniente y le pide al usuario que ingrese un nuevo valor. Vuelve al punto 6 del curso normal.</w:t>
        </w:r>
      </w:ins>
      <w:commentRangeStart w:id="423"/>
    </w:p>
    <w:p w:rsidR="00D85C72" w:rsidRPr="000329CF" w:rsidRDefault="00D85C72" w:rsidP="000B184B">
      <w:pPr>
        <w:numPr>
          <w:ilvl w:val="0"/>
          <w:numId w:val="26"/>
        </w:numPr>
        <w:rPr>
          <w:color w:val="FF0000"/>
          <w:rPrChange w:id="424" w:author="Vale" w:date="2012-06-16T18:41:00Z">
            <w:rPr/>
          </w:rPrChange>
        </w:rPr>
      </w:pPr>
      <w:r w:rsidRPr="000329CF">
        <w:rPr>
          <w:color w:val="FF0000"/>
          <w:rPrChange w:id="425" w:author="Vale" w:date="2012-06-16T18:41:00Z">
            <w:rPr/>
          </w:rPrChange>
        </w:rPr>
        <w:t>El usuario ingresa una cantidad de crédito menor a la que dicho cliente se encuentra debiendo. El sistema indica el inconveniente, le recomienda notificar a los responsables de dicha cuenta y v</w:t>
      </w:r>
      <w:r w:rsidR="000B184B" w:rsidRPr="000329CF">
        <w:rPr>
          <w:color w:val="FF0000"/>
          <w:rPrChange w:id="426" w:author="Vale" w:date="2012-06-16T18:41:00Z">
            <w:rPr/>
          </w:rPrChange>
        </w:rPr>
        <w:t>uelve al punto 6</w:t>
      </w:r>
      <w:r w:rsidRPr="000329CF">
        <w:rPr>
          <w:color w:val="FF0000"/>
          <w:rPrChange w:id="427" w:author="Vale" w:date="2012-06-16T18:41:00Z">
            <w:rPr/>
          </w:rPrChange>
        </w:rPr>
        <w:t xml:space="preserve"> del curso normal.</w:t>
      </w:r>
    </w:p>
    <w:commentRangeEnd w:id="423"/>
    <w:p w:rsidR="00D85C72" w:rsidRDefault="000329CF" w:rsidP="000B184B">
      <w:pPr>
        <w:numPr>
          <w:ilvl w:val="0"/>
          <w:numId w:val="26"/>
        </w:numPr>
      </w:pPr>
      <w:r>
        <w:rPr>
          <w:rStyle w:val="Refdecomentario"/>
        </w:rPr>
        <w:commentReference w:id="423"/>
      </w:r>
      <w:r w:rsidR="00D85C72">
        <w:t>Si el usuario cancela la modificación, el sistema s</w:t>
      </w:r>
      <w:r w:rsidR="000B184B">
        <w:t>igue en el punto 11 del CA 4.5.</w:t>
      </w:r>
    </w:p>
    <w:p w:rsidR="00D85C72" w:rsidRDefault="000B184B" w:rsidP="00D85C72">
      <w:pPr>
        <w:pStyle w:val="Ttulo5"/>
      </w:pPr>
      <w:r>
        <w:t>CA 4.</w:t>
      </w:r>
      <w:ins w:id="428" w:author="Vale" w:date="2012-06-16T18:42:00Z">
        <w:r w:rsidR="000329CF">
          <w:t>7</w:t>
        </w:r>
      </w:ins>
      <w:del w:id="429" w:author="Vale" w:date="2012-06-16T18:42:00Z">
        <w:r w:rsidDel="000329CF">
          <w:delText>3</w:delText>
        </w:r>
      </w:del>
      <w:r w:rsidR="00D85C72">
        <w:t xml:space="preserve"> – Ingreso incorrecto de descuentos</w:t>
      </w:r>
    </w:p>
    <w:p w:rsidR="00D85C72" w:rsidRDefault="00D85C72" w:rsidP="000B184B">
      <w:pPr>
        <w:numPr>
          <w:ilvl w:val="0"/>
          <w:numId w:val="27"/>
        </w:numPr>
      </w:pPr>
      <w:r>
        <w:t>El usuario ingresa un valor no numérico para el porcentaje de descuentos. El sistema muestra mensaje indicando dicho i</w:t>
      </w:r>
      <w:r w:rsidR="000B184B">
        <w:t>nconveniente y vuelve al punto 7</w:t>
      </w:r>
      <w:r>
        <w:t xml:space="preserve"> del curso normal.</w:t>
      </w:r>
    </w:p>
    <w:p w:rsidR="00D85C72" w:rsidRDefault="00D85C72" w:rsidP="000B184B">
      <w:pPr>
        <w:numPr>
          <w:ilvl w:val="0"/>
          <w:numId w:val="27"/>
        </w:numPr>
      </w:pPr>
      <w:r>
        <w:t>El usuario ingresa un número negativo para el porcentaje de descuentos.</w:t>
      </w:r>
      <w:ins w:id="430" w:author="Vale" w:date="2012-06-16T18:42:00Z">
        <w:r w:rsidR="000329CF">
          <w:t xml:space="preserve"> </w:t>
        </w:r>
      </w:ins>
      <w:r>
        <w:t xml:space="preserve">El sistema muestra mensaje indicando dicho inconveniente </w:t>
      </w:r>
      <w:r w:rsidR="000B184B">
        <w:t>y vuelve al punto 7</w:t>
      </w:r>
      <w:r>
        <w:t xml:space="preserve"> del curso normal.</w:t>
      </w:r>
    </w:p>
    <w:p w:rsidR="00D85C72" w:rsidRDefault="00D85C72" w:rsidP="000B184B">
      <w:pPr>
        <w:numPr>
          <w:ilvl w:val="0"/>
          <w:numId w:val="27"/>
        </w:numPr>
      </w:pPr>
      <w:r>
        <w:t>El usuario ingresa un número mayor que 100 para el porcentaje de descuentos. El sistema muestra mensaje indicando dicho i</w:t>
      </w:r>
      <w:r w:rsidR="000B184B">
        <w:t>nconveniente y vuelve al punto 7</w:t>
      </w:r>
      <w:r>
        <w:t xml:space="preserve"> del curso normal.</w:t>
      </w:r>
    </w:p>
    <w:p w:rsidR="00D85C72" w:rsidRDefault="00D85C72" w:rsidP="000B184B">
      <w:pPr>
        <w:numPr>
          <w:ilvl w:val="0"/>
          <w:numId w:val="27"/>
        </w:numPr>
      </w:pPr>
      <w:r>
        <w:lastRenderedPageBreak/>
        <w:t>Si el usuario cancela la modificación, el sist</w:t>
      </w:r>
      <w:r w:rsidR="000B184B">
        <w:t>ema sigue en el punto 11 del CA 4.5.</w:t>
      </w:r>
    </w:p>
    <w:p w:rsidR="00D85C72" w:rsidRDefault="000B184B" w:rsidP="00D85C72">
      <w:pPr>
        <w:pStyle w:val="Ttulo5"/>
      </w:pPr>
      <w:r>
        <w:t>CA 4.</w:t>
      </w:r>
      <w:ins w:id="431" w:author="Vale" w:date="2012-06-16T18:43:00Z">
        <w:r w:rsidR="000329CF">
          <w:t>8</w:t>
        </w:r>
      </w:ins>
      <w:del w:id="432" w:author="Vale" w:date="2012-06-16T18:43:00Z">
        <w:r w:rsidDel="000329CF">
          <w:delText>4</w:delText>
        </w:r>
      </w:del>
      <w:r w:rsidR="00D85C72">
        <w:t xml:space="preserve"> – Datos incorrectos</w:t>
      </w:r>
    </w:p>
    <w:p w:rsidR="00D85C72" w:rsidRDefault="00D85C72" w:rsidP="000B184B">
      <w:pPr>
        <w:numPr>
          <w:ilvl w:val="0"/>
          <w:numId w:val="28"/>
        </w:numPr>
      </w:pPr>
      <w:r>
        <w:t xml:space="preserve">El usuario identifica algún error o problema en los datos que se </w:t>
      </w:r>
      <w:r w:rsidR="000B184B">
        <w:t xml:space="preserve">ingresarán. Se para el ingreso </w:t>
      </w:r>
      <w:r>
        <w:t>y el sistema vuelve al punto 1 del curso normal.</w:t>
      </w:r>
    </w:p>
    <w:p w:rsidR="00D85C72" w:rsidRDefault="00D85C72" w:rsidP="000B184B">
      <w:pPr>
        <w:numPr>
          <w:ilvl w:val="0"/>
          <w:numId w:val="28"/>
        </w:numPr>
      </w:pPr>
      <w:r>
        <w:t>Si el usuario cancela la modificación, el sistema s</w:t>
      </w:r>
      <w:r w:rsidR="000B184B">
        <w:t>igue en el punto 11 del CA 4.5.</w:t>
      </w:r>
    </w:p>
    <w:p w:rsidR="00D85C72" w:rsidRDefault="000B184B" w:rsidP="00D85C72">
      <w:pPr>
        <w:pStyle w:val="Ttulo5"/>
      </w:pPr>
      <w:r>
        <w:t>CA 4.</w:t>
      </w:r>
      <w:ins w:id="433" w:author="Vale" w:date="2012-06-16T18:43:00Z">
        <w:r w:rsidR="000329CF">
          <w:t>9</w:t>
        </w:r>
      </w:ins>
      <w:del w:id="434" w:author="Vale" w:date="2012-06-16T18:43:00Z">
        <w:r w:rsidDel="000329CF">
          <w:delText>5</w:delText>
        </w:r>
      </w:del>
      <w:r w:rsidR="00D85C72">
        <w:t xml:space="preserve"> – Cancelación de la modificación</w:t>
      </w:r>
    </w:p>
    <w:p w:rsidR="00D85C72" w:rsidRDefault="00D85C72" w:rsidP="000B184B">
      <w:pPr>
        <w:numPr>
          <w:ilvl w:val="0"/>
          <w:numId w:val="29"/>
        </w:numPr>
      </w:pPr>
      <w:r>
        <w:t>El usuario cancela</w:t>
      </w:r>
      <w:del w:id="435" w:author="Vale" w:date="2012-06-16T18:43:00Z">
        <w:r w:rsidDel="000329CF">
          <w:delText xml:space="preserve"> el</w:delText>
        </w:r>
      </w:del>
      <w:r>
        <w:t xml:space="preserve"> la modificación de los datos. Se anulan los datos ingresados, no se realizan cambios en el sistema y se vuelve al menú principal. Fin del caso de uso.</w:t>
      </w:r>
    </w:p>
    <w:p w:rsidR="00D85C72" w:rsidRDefault="00D85C72" w:rsidP="00D85C72"/>
    <w:p w:rsidR="00287E34" w:rsidRDefault="00287E34" w:rsidP="00287E34">
      <w:pPr>
        <w:pStyle w:val="Ttulo3"/>
      </w:pPr>
      <w:bookmarkStart w:id="436" w:name="_Toc326368364"/>
      <w:r>
        <w:t>CU005 – Modificación de cliente existente</w:t>
      </w:r>
      <w:bookmarkEnd w:id="436"/>
    </w:p>
    <w:p w:rsidR="00287E34" w:rsidRDefault="00287E34" w:rsidP="00287E34">
      <w:r>
        <w:t xml:space="preserve">Actores: </w:t>
      </w:r>
      <w:r>
        <w:rPr>
          <w:lang w:val="es-ES_tradnl"/>
        </w:rPr>
        <w:t>Supervisor del Sistema, Administrador</w:t>
      </w:r>
      <w:r>
        <w:t>.</w:t>
      </w:r>
    </w:p>
    <w:p w:rsidR="00287E34" w:rsidRDefault="00287E34" w:rsidP="00287E34">
      <w:r>
        <w:t>Descripción: Modificar los datos de un cliente ya existente en el sistema</w:t>
      </w:r>
      <w:r w:rsidR="00D85C72">
        <w:t>.</w:t>
      </w:r>
    </w:p>
    <w:p w:rsidR="00287E34" w:rsidRDefault="00287E34" w:rsidP="00287E34">
      <w:r>
        <w:t>Precondiciones: El usuario tiene el perfil de modificación de clientes existentes.</w:t>
      </w:r>
    </w:p>
    <w:p w:rsidR="00287E34" w:rsidRDefault="00287E34" w:rsidP="00287E34">
      <w:r>
        <w:t>Post-Condiciones: No aplica.</w:t>
      </w:r>
    </w:p>
    <w:p w:rsidR="00287E34" w:rsidRDefault="00287E34" w:rsidP="00287E34">
      <w:pPr>
        <w:pStyle w:val="Ttulo4"/>
      </w:pPr>
      <w:r>
        <w:t>Curso Normal</w:t>
      </w:r>
    </w:p>
    <w:p w:rsidR="00287E34" w:rsidRDefault="00287E34" w:rsidP="000B184B">
      <w:pPr>
        <w:numPr>
          <w:ilvl w:val="0"/>
          <w:numId w:val="30"/>
        </w:numPr>
      </w:pPr>
      <w:r>
        <w:t>El sistema despliega la lista de clientes</w:t>
      </w:r>
    </w:p>
    <w:p w:rsidR="00287E34" w:rsidRDefault="00287E34" w:rsidP="000B184B">
      <w:pPr>
        <w:numPr>
          <w:ilvl w:val="0"/>
          <w:numId w:val="30"/>
        </w:numPr>
      </w:pPr>
      <w:r>
        <w:t>El usuario selecciona el cliente de la lista o ingresa el identificador del cliente</w:t>
      </w:r>
    </w:p>
    <w:p w:rsidR="00287E34" w:rsidRDefault="00287E34" w:rsidP="000B184B">
      <w:pPr>
        <w:numPr>
          <w:ilvl w:val="0"/>
          <w:numId w:val="30"/>
        </w:numPr>
      </w:pPr>
      <w:r>
        <w:t>El sistema muestra los datos del cliente seleccionado</w:t>
      </w:r>
    </w:p>
    <w:p w:rsidR="00287E34" w:rsidRDefault="007F1914" w:rsidP="000B184B">
      <w:pPr>
        <w:numPr>
          <w:ilvl w:val="0"/>
          <w:numId w:val="30"/>
        </w:numPr>
      </w:pPr>
      <w:r>
        <w:t>El usuario ingresa el nuevo identificador</w:t>
      </w:r>
    </w:p>
    <w:p w:rsidR="007F1914" w:rsidRDefault="007F1914" w:rsidP="000B184B">
      <w:pPr>
        <w:numPr>
          <w:ilvl w:val="0"/>
          <w:numId w:val="30"/>
        </w:numPr>
      </w:pPr>
      <w:r>
        <w:t>El usuario ingresa el nuevo nombre del cliente</w:t>
      </w:r>
    </w:p>
    <w:p w:rsidR="007F1914" w:rsidRDefault="007F1914" w:rsidP="000B184B">
      <w:pPr>
        <w:numPr>
          <w:ilvl w:val="0"/>
          <w:numId w:val="30"/>
        </w:numPr>
      </w:pPr>
      <w:r>
        <w:t>El usuario ingresa la nueva dirección</w:t>
      </w:r>
    </w:p>
    <w:p w:rsidR="00D85C72" w:rsidRDefault="00D85C72" w:rsidP="000B184B">
      <w:pPr>
        <w:numPr>
          <w:ilvl w:val="0"/>
          <w:numId w:val="30"/>
        </w:numPr>
      </w:pPr>
      <w:r>
        <w:t>El usuario ingresa el nuevo lugar de despacho</w:t>
      </w:r>
    </w:p>
    <w:p w:rsidR="007F1914" w:rsidRDefault="007F1914" w:rsidP="000B184B">
      <w:pPr>
        <w:numPr>
          <w:ilvl w:val="0"/>
          <w:numId w:val="30"/>
        </w:numPr>
      </w:pPr>
      <w:r>
        <w:t xml:space="preserve">El usuario </w:t>
      </w:r>
      <w:r w:rsidR="00AE0EF8">
        <w:t xml:space="preserve">ingresa </w:t>
      </w:r>
      <w:r>
        <w:t>la nueva descripción de las condiciones de pago</w:t>
      </w:r>
    </w:p>
    <w:p w:rsidR="007F1914" w:rsidRDefault="007F1914" w:rsidP="000B184B">
      <w:pPr>
        <w:numPr>
          <w:ilvl w:val="0"/>
          <w:numId w:val="30"/>
        </w:numPr>
      </w:pPr>
      <w:r>
        <w:t>El usuario ingresa el nuevo límite de crédito</w:t>
      </w:r>
    </w:p>
    <w:p w:rsidR="007F1914" w:rsidRDefault="007F1914" w:rsidP="000B184B">
      <w:pPr>
        <w:numPr>
          <w:ilvl w:val="0"/>
          <w:numId w:val="30"/>
        </w:numPr>
      </w:pPr>
      <w:r>
        <w:t>El usuario ingresa el nuevo porcentaje de descuentos para tal cliente</w:t>
      </w:r>
    </w:p>
    <w:p w:rsidR="00287E34" w:rsidRDefault="00287E34" w:rsidP="000B184B">
      <w:pPr>
        <w:numPr>
          <w:ilvl w:val="0"/>
          <w:numId w:val="30"/>
        </w:numPr>
      </w:pPr>
      <w:r>
        <w:t>El usuario confirma los datos</w:t>
      </w:r>
    </w:p>
    <w:p w:rsidR="00287E34" w:rsidRDefault="00287E34" w:rsidP="000B184B">
      <w:pPr>
        <w:numPr>
          <w:ilvl w:val="0"/>
          <w:numId w:val="30"/>
        </w:numPr>
      </w:pPr>
      <w:r>
        <w:t xml:space="preserve">El sistema le muestra al usuario la información que se </w:t>
      </w:r>
      <w:r w:rsidR="007F1914">
        <w:t>modificará</w:t>
      </w:r>
    </w:p>
    <w:p w:rsidR="00287E34" w:rsidRDefault="00287E34" w:rsidP="000B184B">
      <w:pPr>
        <w:numPr>
          <w:ilvl w:val="0"/>
          <w:numId w:val="30"/>
        </w:numPr>
      </w:pPr>
      <w:r>
        <w:t>El usuario valida los datos</w:t>
      </w:r>
      <w:r w:rsidR="00332E84">
        <w:t xml:space="preserve"> y acepta</w:t>
      </w:r>
    </w:p>
    <w:p w:rsidR="00287E34" w:rsidRDefault="00287E34" w:rsidP="000B184B">
      <w:pPr>
        <w:numPr>
          <w:ilvl w:val="0"/>
          <w:numId w:val="30"/>
        </w:numPr>
      </w:pPr>
      <w:r>
        <w:t xml:space="preserve">Se confirma el </w:t>
      </w:r>
      <w:r w:rsidR="007F1914">
        <w:t>cambio</w:t>
      </w:r>
      <w:r>
        <w:t>, se guardan los datos en el sistema, se vuelve al menú principal y fin del caso de uso.</w:t>
      </w:r>
    </w:p>
    <w:p w:rsidR="00287E34" w:rsidRDefault="00287E34" w:rsidP="00287E34">
      <w:pPr>
        <w:pStyle w:val="Ttulo4"/>
      </w:pPr>
      <w:r>
        <w:lastRenderedPageBreak/>
        <w:t>Cursos alternativos</w:t>
      </w:r>
    </w:p>
    <w:p w:rsidR="00287E34" w:rsidRDefault="00287E34" w:rsidP="00287E34">
      <w:pPr>
        <w:pStyle w:val="Ttulo5"/>
      </w:pPr>
      <w:r>
        <w:t>C</w:t>
      </w:r>
      <w:r w:rsidR="000E409E">
        <w:t>A 5</w:t>
      </w:r>
      <w:r>
        <w:t xml:space="preserve">.1 – </w:t>
      </w:r>
      <w:r w:rsidR="007F1914">
        <w:t>No existen clientes en el sistema</w:t>
      </w:r>
    </w:p>
    <w:p w:rsidR="007F1914" w:rsidRDefault="007F1914" w:rsidP="004C1DE1">
      <w:pPr>
        <w:numPr>
          <w:ilvl w:val="0"/>
          <w:numId w:val="15"/>
        </w:numPr>
      </w:pPr>
      <w:r>
        <w:t xml:space="preserve">El sistema le indica al usuario que no hay ningún </w:t>
      </w:r>
      <w:r w:rsidR="00677411">
        <w:t>cliente para modificar. Se vuelve al menú principal. Fin del caso de uso.</w:t>
      </w:r>
    </w:p>
    <w:p w:rsidR="000E409E" w:rsidRDefault="000E409E" w:rsidP="00C2387A">
      <w:pPr>
        <w:pStyle w:val="Ttulo5"/>
      </w:pPr>
      <w:r>
        <w:t>CA 5.2 – No se encuentra el cliente especificado</w:t>
      </w:r>
      <w:ins w:id="437" w:author="Vale" w:date="2012-06-16T20:36:00Z">
        <w:r w:rsidR="00D469C3">
          <w:t xml:space="preserve"> o ingreso incorrecto de identificador</w:t>
        </w:r>
      </w:ins>
    </w:p>
    <w:p w:rsidR="000E409E" w:rsidRDefault="000E409E" w:rsidP="004C1DE1">
      <w:pPr>
        <w:numPr>
          <w:ilvl w:val="0"/>
          <w:numId w:val="15"/>
        </w:numPr>
        <w:rPr>
          <w:ins w:id="438" w:author="Vale" w:date="2012-06-16T20:36:00Z"/>
        </w:rPr>
      </w:pPr>
      <w:r>
        <w:t>El usuario ingresa el identificador del cliente que busca pero el sistema no lo encuentra.</w:t>
      </w:r>
      <w:r w:rsidR="006B21BC">
        <w:t xml:space="preserve"> Se muestra mensaje indicando el inconveniente y se despliega nuevamente la lista de clientes. Se le pide al usuario que ingrese un nuevo identificador o que lo seleccione manualmente desde la lista de clientes.</w:t>
      </w:r>
      <w:ins w:id="439" w:author="Vale" w:date="2012-06-16T19:47:00Z">
        <w:r w:rsidR="005C0306">
          <w:t xml:space="preserve"> El sistema vuelve al punto 2 del curso normal.</w:t>
        </w:r>
      </w:ins>
    </w:p>
    <w:p w:rsidR="00234C0D" w:rsidRDefault="00234C0D" w:rsidP="00234C0D">
      <w:pPr>
        <w:numPr>
          <w:ilvl w:val="0"/>
          <w:numId w:val="25"/>
        </w:numPr>
        <w:rPr>
          <w:ins w:id="440" w:author="Vale" w:date="2012-06-16T20:36:00Z"/>
        </w:rPr>
        <w:pPrChange w:id="441" w:author="Vale" w:date="2012-06-16T20:36:00Z">
          <w:pPr/>
        </w:pPrChange>
      </w:pPr>
      <w:ins w:id="442" w:author="Vale" w:date="2012-06-16T20:36:00Z">
        <w:r>
          <w:t xml:space="preserve">Si el usuario ingresa un valor no numérico o con una cantidad de dígitos diferente a 4, el sistema muestra un mensaje indicando que no es correcto el tipo de datos y vuelve al punto </w:t>
        </w:r>
      </w:ins>
      <w:ins w:id="443" w:author="Vale" w:date="2012-06-16T20:37:00Z">
        <w:r>
          <w:t>2</w:t>
        </w:r>
      </w:ins>
      <w:ins w:id="444" w:author="Vale" w:date="2012-06-16T20:36:00Z">
        <w:r>
          <w:t xml:space="preserve"> del curso normal.</w:t>
        </w:r>
      </w:ins>
    </w:p>
    <w:p w:rsidR="00234C0D" w:rsidRDefault="00234C0D" w:rsidP="00234C0D">
      <w:pPr>
        <w:numPr>
          <w:ilvl w:val="0"/>
          <w:numId w:val="36"/>
        </w:numPr>
        <w:pPrChange w:id="445" w:author="Vale" w:date="2012-06-16T20:36:00Z">
          <w:pPr>
            <w:numPr>
              <w:numId w:val="15"/>
            </w:numPr>
            <w:ind w:left="720" w:hanging="360"/>
          </w:pPr>
        </w:pPrChange>
      </w:pPr>
      <w:ins w:id="446" w:author="Vale" w:date="2012-06-16T20:36:00Z">
        <w:r>
          <w:t>Si el usuario no ingresa un valor o si agrega únicamente espacios en blanco, el sistema muestra mensaje indicando que es obligatorio completar</w:t>
        </w:r>
        <w:r>
          <w:t xml:space="preserve"> dicho campo y vuelve al punto 2</w:t>
        </w:r>
        <w:r>
          <w:t xml:space="preserve"> del curso normal.</w:t>
        </w:r>
      </w:ins>
    </w:p>
    <w:p w:rsidR="006B21BC" w:rsidRPr="007F1914" w:rsidRDefault="006B21BC" w:rsidP="004C1DE1">
      <w:pPr>
        <w:numPr>
          <w:ilvl w:val="0"/>
          <w:numId w:val="15"/>
        </w:numPr>
      </w:pPr>
      <w:r>
        <w:t>Si el usuario</w:t>
      </w:r>
      <w:r w:rsidR="00F60CF4">
        <w:t xml:space="preserve"> cancela la modificación</w:t>
      </w:r>
      <w:r>
        <w:t xml:space="preserve">, </w:t>
      </w:r>
      <w:r w:rsidR="00D865B9">
        <w:t xml:space="preserve">el sistema sigue en el punto </w:t>
      </w:r>
      <w:r w:rsidR="00E8271E">
        <w:t>14</w:t>
      </w:r>
      <w:r w:rsidR="002E7408">
        <w:t xml:space="preserve"> del CA 5.7</w:t>
      </w:r>
      <w:r w:rsidR="000B184B">
        <w:t>.</w:t>
      </w:r>
    </w:p>
    <w:p w:rsidR="00C2387A" w:rsidRDefault="00C2387A" w:rsidP="00C2387A">
      <w:pPr>
        <w:pStyle w:val="Ttulo5"/>
      </w:pPr>
      <w:r>
        <w:t>CA 5.3 – Identificador ya existente</w:t>
      </w:r>
      <w:ins w:id="447" w:author="Vale" w:date="2012-06-16T19:46:00Z">
        <w:r w:rsidR="005C0306">
          <w:t xml:space="preserve"> (diferente al que tiene asignado actualmente)</w:t>
        </w:r>
      </w:ins>
      <w:ins w:id="448" w:author="Vale" w:date="2012-06-16T19:48:00Z">
        <w:r w:rsidR="008B0971">
          <w:t xml:space="preserve"> o incorrecto</w:t>
        </w:r>
      </w:ins>
    </w:p>
    <w:p w:rsidR="008B0971" w:rsidRDefault="00C2387A" w:rsidP="008B0971">
      <w:pPr>
        <w:numPr>
          <w:ilvl w:val="0"/>
          <w:numId w:val="25"/>
        </w:numPr>
        <w:rPr>
          <w:ins w:id="449" w:author="Vale" w:date="2012-06-16T19:48:00Z"/>
        </w:rPr>
      </w:pPr>
      <w:r>
        <w:t>Al ingresar un identificador ya existente en el sistema</w:t>
      </w:r>
      <w:ins w:id="450" w:author="Vale" w:date="2012-06-16T19:46:00Z">
        <w:r w:rsidR="005C0306">
          <w:t xml:space="preserve"> y  </w:t>
        </w:r>
        <w:r w:rsidR="005C0306">
          <w:t>diferente al que tiene asignado actualmente</w:t>
        </w:r>
      </w:ins>
      <w:r>
        <w:t>, el sistema muestra mensaje indicando dicho inconveniente y le pide al usuario que ingrese un nuevo val</w:t>
      </w:r>
      <w:r w:rsidR="00DA7F67">
        <w:t>or. El sistema vuelve al punto 4</w:t>
      </w:r>
      <w:r>
        <w:t xml:space="preserve"> del curso normal.</w:t>
      </w:r>
      <w:ins w:id="451" w:author="Vale" w:date="2012-06-16T19:48:00Z">
        <w:r w:rsidR="008B0971" w:rsidRPr="008B0971">
          <w:t xml:space="preserve"> </w:t>
        </w:r>
      </w:ins>
    </w:p>
    <w:p w:rsidR="008B0971" w:rsidRDefault="008B0971" w:rsidP="008B0971">
      <w:pPr>
        <w:numPr>
          <w:ilvl w:val="0"/>
          <w:numId w:val="25"/>
        </w:numPr>
        <w:rPr>
          <w:ins w:id="452" w:author="Vale" w:date="2012-06-16T19:48:00Z"/>
        </w:rPr>
      </w:pPr>
      <w:ins w:id="453" w:author="Vale" w:date="2012-06-16T19:48:00Z">
        <w:r>
          <w:t>Si el usuario ingresa un valor no numérico o con una cantidad de dígitos diferente a 4, el sistema muestra un mensaje indicando que no es correcto el tipo de</w:t>
        </w:r>
        <w:r w:rsidR="0045009C">
          <w:t xml:space="preserve"> datos y vuelve al punto </w:t>
        </w:r>
      </w:ins>
      <w:ins w:id="454" w:author="Vale" w:date="2012-06-16T19:51:00Z">
        <w:r w:rsidR="0045009C">
          <w:t>4</w:t>
        </w:r>
      </w:ins>
      <w:ins w:id="455" w:author="Vale" w:date="2012-06-16T19:48:00Z">
        <w:r>
          <w:t xml:space="preserve"> del curso normal.</w:t>
        </w:r>
      </w:ins>
    </w:p>
    <w:p w:rsidR="00C2387A" w:rsidRDefault="00C2387A" w:rsidP="008B0971">
      <w:pPr>
        <w:ind w:left="720"/>
        <w:pPrChange w:id="456" w:author="Vale" w:date="2012-06-16T19:48:00Z">
          <w:pPr>
            <w:numPr>
              <w:numId w:val="36"/>
            </w:numPr>
            <w:ind w:left="720" w:hanging="360"/>
          </w:pPr>
        </w:pPrChange>
      </w:pPr>
    </w:p>
    <w:p w:rsidR="00C2387A" w:rsidRDefault="00C2387A" w:rsidP="005E69A0">
      <w:pPr>
        <w:numPr>
          <w:ilvl w:val="0"/>
          <w:numId w:val="36"/>
        </w:numPr>
      </w:pPr>
      <w:r>
        <w:t>Si el usuario no ingresa un valor o si agrega únicamente espacios en blanco, el sistema muestra mensaje indicando que es obligatorio completar</w:t>
      </w:r>
      <w:r w:rsidR="007D345D">
        <w:t xml:space="preserve"> dicho campo y vuelve al punto 4</w:t>
      </w:r>
      <w:r>
        <w:t xml:space="preserve"> del curso normal.</w:t>
      </w:r>
    </w:p>
    <w:p w:rsidR="00C2387A" w:rsidRDefault="00C2387A" w:rsidP="005E69A0">
      <w:pPr>
        <w:numPr>
          <w:ilvl w:val="0"/>
          <w:numId w:val="36"/>
        </w:numPr>
        <w:rPr>
          <w:ins w:id="457" w:author="Vale" w:date="2012-06-16T19:49:00Z"/>
        </w:rPr>
      </w:pPr>
      <w:r>
        <w:t xml:space="preserve">Si el usuario cancela </w:t>
      </w:r>
      <w:r w:rsidR="00F60CF4">
        <w:t>la modificación</w:t>
      </w:r>
      <w:r>
        <w:t xml:space="preserve">, el sistema sigue en el punto </w:t>
      </w:r>
      <w:r w:rsidR="00E8271E">
        <w:t>14</w:t>
      </w:r>
      <w:r w:rsidR="00376172">
        <w:t xml:space="preserve"> del CA 5.7</w:t>
      </w:r>
      <w:r w:rsidR="000B184B">
        <w:t>.</w:t>
      </w:r>
    </w:p>
    <w:p w:rsidR="0045009C" w:rsidRDefault="0045009C" w:rsidP="0045009C">
      <w:pPr>
        <w:pStyle w:val="Ttulo5"/>
        <w:rPr>
          <w:ins w:id="458" w:author="Vale" w:date="2012-06-16T19:49:00Z"/>
        </w:rPr>
      </w:pPr>
      <w:ins w:id="459" w:author="Vale" w:date="2012-06-16T19:49:00Z">
        <w:r>
          <w:t>CA 5.4</w:t>
        </w:r>
        <w:r>
          <w:t xml:space="preserve"> – Ingreso incorrecto del nombre del cliente</w:t>
        </w:r>
      </w:ins>
    </w:p>
    <w:p w:rsidR="0045009C" w:rsidRDefault="0045009C" w:rsidP="0045009C">
      <w:pPr>
        <w:numPr>
          <w:ilvl w:val="0"/>
          <w:numId w:val="36"/>
        </w:numPr>
        <w:rPr>
          <w:ins w:id="460" w:author="Vale" w:date="2012-06-16T19:49:00Z"/>
        </w:rPr>
      </w:pPr>
      <w:ins w:id="461" w:author="Vale" w:date="2012-06-16T19:49:00Z">
        <w:r>
          <w:t xml:space="preserve">Si el usuario ingresa un valor no alfabético, el sistema muestra mensaje indicando dicho inconveniente y le pide al usuario que ingrese un nuevo valor. El sistema vuelve al punto </w:t>
        </w:r>
      </w:ins>
      <w:ins w:id="462" w:author="Vale" w:date="2012-06-16T19:52:00Z">
        <w:r>
          <w:t>5</w:t>
        </w:r>
      </w:ins>
      <w:ins w:id="463" w:author="Vale" w:date="2012-06-16T19:49:00Z">
        <w:r>
          <w:t xml:space="preserve"> del curso normal.</w:t>
        </w:r>
      </w:ins>
    </w:p>
    <w:p w:rsidR="0045009C" w:rsidRDefault="0045009C" w:rsidP="0045009C">
      <w:pPr>
        <w:numPr>
          <w:ilvl w:val="0"/>
          <w:numId w:val="36"/>
        </w:numPr>
        <w:rPr>
          <w:ins w:id="464" w:author="Vale" w:date="2012-06-16T19:49:00Z"/>
        </w:rPr>
      </w:pPr>
      <w:ins w:id="465" w:author="Vale" w:date="2012-06-16T19:49:00Z">
        <w:r>
          <w:t xml:space="preserve">Si el usuario ingresa un valor con más de 20 caracteres, el sistema muestra mensaje indicando dicho inconveniente y le pide al usuario que ingrese un nuevo valor. El sistema vuelve al punto </w:t>
        </w:r>
      </w:ins>
      <w:ins w:id="466" w:author="Vale" w:date="2012-06-16T19:52:00Z">
        <w:r>
          <w:t>5</w:t>
        </w:r>
      </w:ins>
      <w:ins w:id="467" w:author="Vale" w:date="2012-06-16T19:49:00Z">
        <w:r>
          <w:t xml:space="preserve"> del curso normal.</w:t>
        </w:r>
      </w:ins>
    </w:p>
    <w:p w:rsidR="0045009C" w:rsidRDefault="0045009C" w:rsidP="0045009C">
      <w:pPr>
        <w:numPr>
          <w:ilvl w:val="0"/>
          <w:numId w:val="25"/>
        </w:numPr>
        <w:rPr>
          <w:ins w:id="468" w:author="Vale" w:date="2012-06-16T19:49:00Z"/>
        </w:rPr>
      </w:pPr>
      <w:ins w:id="469" w:author="Vale" w:date="2012-06-16T19:49:00Z">
        <w:r>
          <w:lastRenderedPageBreak/>
          <w:t xml:space="preserve">Si el usuario no ingresa un valor o si agrega únicamente espacios en blanco, el sistema muestra mensaje indicando dicho inconveniente y le pide al usuario que ingrese un nuevo valor. El sistema vuelve al punto </w:t>
        </w:r>
      </w:ins>
      <w:ins w:id="470" w:author="Vale" w:date="2012-06-16T19:52:00Z">
        <w:r>
          <w:t>5</w:t>
        </w:r>
      </w:ins>
      <w:ins w:id="471" w:author="Vale" w:date="2012-06-16T19:49:00Z">
        <w:r>
          <w:t xml:space="preserve"> del curso normal.</w:t>
        </w:r>
        <w:r w:rsidRPr="005E69A0">
          <w:t xml:space="preserve"> </w:t>
        </w:r>
      </w:ins>
    </w:p>
    <w:p w:rsidR="0045009C" w:rsidRDefault="0045009C" w:rsidP="004712F7">
      <w:pPr>
        <w:numPr>
          <w:ilvl w:val="0"/>
          <w:numId w:val="25"/>
        </w:numPr>
        <w:rPr>
          <w:ins w:id="472" w:author="Vale" w:date="2012-06-16T19:49:00Z"/>
        </w:rPr>
        <w:pPrChange w:id="473" w:author="Vale" w:date="2012-06-16T19:57:00Z">
          <w:pPr>
            <w:ind w:left="720"/>
          </w:pPr>
        </w:pPrChange>
      </w:pPr>
      <w:ins w:id="474" w:author="Vale" w:date="2012-06-16T19:49:00Z">
        <w:r>
          <w:t xml:space="preserve">Si el usuario cancela la modificación, el sistema sigue en el punto 11 del </w:t>
        </w:r>
      </w:ins>
      <w:ins w:id="475" w:author="Vale" w:date="2012-06-16T19:51:00Z">
        <w:r>
          <w:t>CA 5.7</w:t>
        </w:r>
      </w:ins>
      <w:ins w:id="476" w:author="Vale" w:date="2012-06-16T19:49:00Z">
        <w:r>
          <w:t>.</w:t>
        </w:r>
      </w:ins>
    </w:p>
    <w:p w:rsidR="0045009C" w:rsidRPr="00077AE2" w:rsidRDefault="0045009C" w:rsidP="0045009C">
      <w:pPr>
        <w:rPr>
          <w:ins w:id="477" w:author="Vale" w:date="2012-06-16T19:49:00Z"/>
        </w:rPr>
      </w:pPr>
      <w:ins w:id="478" w:author="Vale" w:date="2012-06-16T19:49:00Z">
        <w:r>
          <w:t>CA 5.5</w:t>
        </w:r>
        <w:r>
          <w:t xml:space="preserve"> – Ingreso incorrecto de la dirección del cliente</w:t>
        </w:r>
      </w:ins>
    </w:p>
    <w:p w:rsidR="0045009C" w:rsidRDefault="0045009C" w:rsidP="0045009C">
      <w:pPr>
        <w:pStyle w:val="Ttulo5"/>
        <w:numPr>
          <w:ilvl w:val="0"/>
          <w:numId w:val="37"/>
        </w:numPr>
        <w:rPr>
          <w:ins w:id="479" w:author="Vale" w:date="2012-06-16T19:49:00Z"/>
        </w:rPr>
      </w:pPr>
      <w:ins w:id="480" w:author="Vale" w:date="2012-06-16T19:49:00Z">
        <w:r w:rsidRPr="00077AE2">
          <w:rPr>
            <w:rFonts w:eastAsia="Calibri"/>
            <w:color w:val="auto"/>
          </w:rPr>
          <w:t>Si el usuario ingresa un valor con m</w:t>
        </w:r>
        <w:r>
          <w:rPr>
            <w:rFonts w:eastAsia="Calibri"/>
            <w:color w:val="auto"/>
          </w:rPr>
          <w:t>ás de 5</w:t>
        </w:r>
        <w:r w:rsidRPr="00077AE2">
          <w:rPr>
            <w:rFonts w:eastAsia="Calibri"/>
            <w:color w:val="auto"/>
          </w:rPr>
          <w:t>0 caracteres, el sistema muestra mensaje indicando dicho</w:t>
        </w:r>
        <w:r>
          <w:t xml:space="preserve"> inconveniente y le pide al usuario que ingrese un nuevo valor. El sistema vuelve al punto </w:t>
        </w:r>
      </w:ins>
      <w:ins w:id="481" w:author="Vale" w:date="2012-06-16T19:52:00Z">
        <w:r>
          <w:t>6</w:t>
        </w:r>
      </w:ins>
      <w:ins w:id="482" w:author="Vale" w:date="2012-06-16T19:49:00Z">
        <w:r>
          <w:t xml:space="preserve"> del curso normal.</w:t>
        </w:r>
      </w:ins>
    </w:p>
    <w:p w:rsidR="0045009C" w:rsidRDefault="0045009C" w:rsidP="0045009C">
      <w:pPr>
        <w:numPr>
          <w:ilvl w:val="0"/>
          <w:numId w:val="25"/>
        </w:numPr>
        <w:rPr>
          <w:ins w:id="483" w:author="Vale" w:date="2012-06-16T19:49:00Z"/>
        </w:rPr>
      </w:pPr>
      <w:ins w:id="484" w:author="Vale" w:date="2012-06-16T19:49:00Z">
        <w:r>
          <w:t xml:space="preserve">Si el usuario no ingresa un valor o si agrega únicamente espacios en blanco, el sistema muestra mensaje indicando dicho inconveniente y le pide al usuario que ingrese un nuevo valor. El sistema vuelve al punto </w:t>
        </w:r>
      </w:ins>
      <w:ins w:id="485" w:author="Vale" w:date="2012-06-16T19:52:00Z">
        <w:r>
          <w:t>6</w:t>
        </w:r>
      </w:ins>
      <w:ins w:id="486" w:author="Vale" w:date="2012-06-16T19:49:00Z">
        <w:r>
          <w:t xml:space="preserve"> del curso normal.</w:t>
        </w:r>
        <w:r w:rsidRPr="005E69A0">
          <w:t xml:space="preserve"> </w:t>
        </w:r>
      </w:ins>
    </w:p>
    <w:p w:rsidR="0045009C" w:rsidRDefault="0045009C" w:rsidP="0045009C">
      <w:pPr>
        <w:numPr>
          <w:ilvl w:val="0"/>
          <w:numId w:val="25"/>
        </w:numPr>
        <w:rPr>
          <w:ins w:id="487" w:author="Vale" w:date="2012-06-16T19:49:00Z"/>
        </w:rPr>
      </w:pPr>
      <w:ins w:id="488" w:author="Vale" w:date="2012-06-16T19:49:00Z">
        <w:r>
          <w:t xml:space="preserve">Si el usuario cancela la modificación, el sistema sigue en el punto 11 del </w:t>
        </w:r>
      </w:ins>
      <w:ins w:id="489" w:author="Vale" w:date="2012-06-16T19:51:00Z">
        <w:r>
          <w:t>CA 5.7</w:t>
        </w:r>
      </w:ins>
      <w:ins w:id="490" w:author="Vale" w:date="2012-06-16T19:49:00Z">
        <w:r>
          <w:t>.</w:t>
        </w:r>
      </w:ins>
    </w:p>
    <w:p w:rsidR="0045009C" w:rsidRDefault="0045009C" w:rsidP="0045009C">
      <w:pPr>
        <w:rPr>
          <w:ins w:id="491" w:author="Vale" w:date="2012-06-16T19:49:00Z"/>
        </w:rPr>
      </w:pPr>
      <w:ins w:id="492" w:author="Vale" w:date="2012-06-16T19:49:00Z">
        <w:r>
          <w:t xml:space="preserve">CA </w:t>
        </w:r>
      </w:ins>
      <w:ins w:id="493" w:author="Vale" w:date="2012-06-16T19:50:00Z">
        <w:r>
          <w:t>5</w:t>
        </w:r>
      </w:ins>
      <w:ins w:id="494" w:author="Vale" w:date="2012-06-16T19:49:00Z">
        <w:r>
          <w:t>.</w:t>
        </w:r>
      </w:ins>
      <w:ins w:id="495" w:author="Vale" w:date="2012-06-16T19:50:00Z">
        <w:r>
          <w:t>6</w:t>
        </w:r>
      </w:ins>
      <w:ins w:id="496" w:author="Vale" w:date="2012-06-16T19:49:00Z">
        <w:r>
          <w:t xml:space="preserve"> – Ingreso incorrecto del lugar de despacho</w:t>
        </w:r>
      </w:ins>
    </w:p>
    <w:p w:rsidR="0045009C" w:rsidRDefault="0045009C" w:rsidP="0045009C">
      <w:pPr>
        <w:pStyle w:val="Ttulo5"/>
        <w:numPr>
          <w:ilvl w:val="0"/>
          <w:numId w:val="37"/>
        </w:numPr>
        <w:rPr>
          <w:ins w:id="497" w:author="Vale" w:date="2012-06-16T19:49:00Z"/>
        </w:rPr>
      </w:pPr>
      <w:ins w:id="498" w:author="Vale" w:date="2012-06-16T19:49:00Z">
        <w:r w:rsidRPr="00077AE2">
          <w:rPr>
            <w:rFonts w:eastAsia="Calibri"/>
            <w:color w:val="auto"/>
          </w:rPr>
          <w:t>Si el usuario ingresa un valor con más de 20 caracteres, el sistema muestra mensaje indicando dicho</w:t>
        </w:r>
        <w:r>
          <w:t xml:space="preserve"> inconveniente y le pide al usuario que ingrese un nuevo valor. El sistema vuelve al punto </w:t>
        </w:r>
      </w:ins>
      <w:ins w:id="499" w:author="Vale" w:date="2012-06-16T19:52:00Z">
        <w:r>
          <w:t>7</w:t>
        </w:r>
      </w:ins>
      <w:ins w:id="500" w:author="Vale" w:date="2012-06-16T19:49:00Z">
        <w:r>
          <w:t xml:space="preserve"> del curso normal.</w:t>
        </w:r>
      </w:ins>
    </w:p>
    <w:p w:rsidR="0045009C" w:rsidRDefault="0045009C" w:rsidP="0045009C">
      <w:pPr>
        <w:numPr>
          <w:ilvl w:val="0"/>
          <w:numId w:val="25"/>
        </w:numPr>
        <w:rPr>
          <w:ins w:id="501" w:author="Vale" w:date="2012-06-16T19:49:00Z"/>
        </w:rPr>
      </w:pPr>
      <w:ins w:id="502" w:author="Vale" w:date="2012-06-16T19:49:00Z">
        <w:r>
          <w:t>Si el usuario no ingresa un valor o si agrega únicamente espacios en blanco, el sistema muestra mensaje indicando dicho inconveniente y le pide al usuario que ingrese un nuevo valor. El sistema vuelve al punto</w:t>
        </w:r>
      </w:ins>
      <w:ins w:id="503" w:author="Vale" w:date="2012-06-16T19:52:00Z">
        <w:r>
          <w:t xml:space="preserve"> 7</w:t>
        </w:r>
      </w:ins>
      <w:ins w:id="504" w:author="Vale" w:date="2012-06-16T19:49:00Z">
        <w:r>
          <w:t xml:space="preserve"> del curso normal.</w:t>
        </w:r>
        <w:r w:rsidRPr="005E69A0">
          <w:t xml:space="preserve"> </w:t>
        </w:r>
      </w:ins>
    </w:p>
    <w:p w:rsidR="0045009C" w:rsidRDefault="0045009C" w:rsidP="0045009C">
      <w:pPr>
        <w:numPr>
          <w:ilvl w:val="0"/>
          <w:numId w:val="25"/>
        </w:numPr>
        <w:rPr>
          <w:ins w:id="505" w:author="Vale" w:date="2012-06-16T19:49:00Z"/>
        </w:rPr>
      </w:pPr>
      <w:ins w:id="506" w:author="Vale" w:date="2012-06-16T19:49:00Z">
        <w:r>
          <w:t>Si el usuario cancela la modificación, el siste</w:t>
        </w:r>
        <w:r>
          <w:t xml:space="preserve">ma sigue en el punto 11 del CA </w:t>
        </w:r>
      </w:ins>
      <w:ins w:id="507" w:author="Vale" w:date="2012-06-16T19:50:00Z">
        <w:r>
          <w:t>5</w:t>
        </w:r>
      </w:ins>
      <w:ins w:id="508" w:author="Vale" w:date="2012-06-16T19:49:00Z">
        <w:r>
          <w:t>.</w:t>
        </w:r>
      </w:ins>
      <w:ins w:id="509" w:author="Vale" w:date="2012-06-16T19:50:00Z">
        <w:r>
          <w:t>7</w:t>
        </w:r>
      </w:ins>
      <w:ins w:id="510" w:author="Vale" w:date="2012-06-16T19:49:00Z">
        <w:r>
          <w:t>.</w:t>
        </w:r>
      </w:ins>
    </w:p>
    <w:p w:rsidR="0045009C" w:rsidRPr="00077AE2" w:rsidRDefault="0045009C" w:rsidP="0045009C">
      <w:pPr>
        <w:rPr>
          <w:ins w:id="511" w:author="Vale" w:date="2012-06-16T19:49:00Z"/>
        </w:rPr>
      </w:pPr>
      <w:ins w:id="512" w:author="Vale" w:date="2012-06-16T19:49:00Z">
        <w:r>
          <w:t xml:space="preserve">CA </w:t>
        </w:r>
      </w:ins>
      <w:ins w:id="513" w:author="Vale" w:date="2012-06-16T19:50:00Z">
        <w:r>
          <w:t>5</w:t>
        </w:r>
      </w:ins>
      <w:ins w:id="514" w:author="Vale" w:date="2012-06-16T19:49:00Z">
        <w:r>
          <w:t>.</w:t>
        </w:r>
      </w:ins>
      <w:ins w:id="515" w:author="Vale" w:date="2012-06-16T19:50:00Z">
        <w:r>
          <w:t>7</w:t>
        </w:r>
      </w:ins>
      <w:ins w:id="516" w:author="Vale" w:date="2012-06-16T19:49:00Z">
        <w:r>
          <w:t xml:space="preserve"> – Ingreso incorrecto de la descripción de las condiciones de pago</w:t>
        </w:r>
      </w:ins>
    </w:p>
    <w:p w:rsidR="0045009C" w:rsidRDefault="0045009C" w:rsidP="0045009C">
      <w:pPr>
        <w:pStyle w:val="Ttulo5"/>
        <w:numPr>
          <w:ilvl w:val="0"/>
          <w:numId w:val="37"/>
        </w:numPr>
        <w:rPr>
          <w:ins w:id="517" w:author="Vale" w:date="2012-06-16T19:49:00Z"/>
        </w:rPr>
      </w:pPr>
      <w:ins w:id="518" w:author="Vale" w:date="2012-06-16T19:49:00Z">
        <w:r w:rsidRPr="00077AE2">
          <w:rPr>
            <w:rFonts w:eastAsia="Calibri"/>
            <w:color w:val="auto"/>
          </w:rPr>
          <w:t>Si el usuario ingresa un valor con más de 2</w:t>
        </w:r>
        <w:r>
          <w:rPr>
            <w:rFonts w:eastAsia="Calibri"/>
            <w:color w:val="auto"/>
          </w:rPr>
          <w:t>5</w:t>
        </w:r>
        <w:r w:rsidRPr="00077AE2">
          <w:rPr>
            <w:rFonts w:eastAsia="Calibri"/>
            <w:color w:val="auto"/>
          </w:rPr>
          <w:t>0 caracteres, el sistema muestra mensaje indicando dicho</w:t>
        </w:r>
        <w:r>
          <w:t xml:space="preserve"> inconveniente y le pide al usuario que ingrese un nuevo valor. El sistema vuelve al punto </w:t>
        </w:r>
      </w:ins>
      <w:ins w:id="519" w:author="Vale" w:date="2012-06-16T19:52:00Z">
        <w:r>
          <w:t>8</w:t>
        </w:r>
      </w:ins>
      <w:ins w:id="520" w:author="Vale" w:date="2012-06-16T19:49:00Z">
        <w:r>
          <w:t xml:space="preserve"> del curso normal.</w:t>
        </w:r>
      </w:ins>
    </w:p>
    <w:p w:rsidR="0045009C" w:rsidRDefault="0045009C" w:rsidP="0045009C">
      <w:pPr>
        <w:numPr>
          <w:ilvl w:val="0"/>
          <w:numId w:val="25"/>
        </w:numPr>
        <w:rPr>
          <w:ins w:id="521" w:author="Vale" w:date="2012-06-16T19:49:00Z"/>
        </w:rPr>
      </w:pPr>
      <w:ins w:id="522" w:author="Vale" w:date="2012-06-16T19:49:00Z">
        <w:r>
          <w:t xml:space="preserve">Si el usuario no ingresa un valor o si agrega únicamente espacios en blanco, el sistema muestra mensaje indicando dicho inconveniente y le pide al usuario que ingrese un nuevo valor. El sistema vuelve al punto </w:t>
        </w:r>
      </w:ins>
      <w:ins w:id="523" w:author="Vale" w:date="2012-06-16T19:52:00Z">
        <w:r>
          <w:t>8</w:t>
        </w:r>
      </w:ins>
      <w:ins w:id="524" w:author="Vale" w:date="2012-06-16T19:49:00Z">
        <w:r>
          <w:t xml:space="preserve"> del curso normal.</w:t>
        </w:r>
        <w:r w:rsidRPr="005E69A0">
          <w:t xml:space="preserve"> </w:t>
        </w:r>
      </w:ins>
    </w:p>
    <w:p w:rsidR="0045009C" w:rsidRPr="005E69A0" w:rsidRDefault="0045009C" w:rsidP="0045009C">
      <w:pPr>
        <w:numPr>
          <w:ilvl w:val="0"/>
          <w:numId w:val="25"/>
        </w:numPr>
        <w:rPr>
          <w:ins w:id="525" w:author="Vale" w:date="2012-06-16T19:49:00Z"/>
        </w:rPr>
      </w:pPr>
      <w:ins w:id="526" w:author="Vale" w:date="2012-06-16T19:49:00Z">
        <w:r>
          <w:t xml:space="preserve">Si el usuario cancela la modificación, el sistema sigue en el punto 11 del </w:t>
        </w:r>
      </w:ins>
      <w:ins w:id="527" w:author="Vale" w:date="2012-06-16T19:51:00Z">
        <w:r>
          <w:t>CA 5.7</w:t>
        </w:r>
      </w:ins>
      <w:ins w:id="528" w:author="Vale" w:date="2012-06-16T19:49:00Z">
        <w:r>
          <w:t>.</w:t>
        </w:r>
      </w:ins>
    </w:p>
    <w:p w:rsidR="0045009C" w:rsidRDefault="0045009C" w:rsidP="005E69A0">
      <w:pPr>
        <w:numPr>
          <w:ilvl w:val="0"/>
          <w:numId w:val="36"/>
        </w:numPr>
      </w:pPr>
    </w:p>
    <w:p w:rsidR="00287E34" w:rsidRDefault="006517D4" w:rsidP="00F006AD">
      <w:pPr>
        <w:pStyle w:val="Ttulo5"/>
      </w:pPr>
      <w:r>
        <w:t>CA 5.</w:t>
      </w:r>
      <w:ins w:id="529" w:author="Vale" w:date="2012-06-16T19:58:00Z">
        <w:r w:rsidR="004712F7">
          <w:t>8</w:t>
        </w:r>
      </w:ins>
      <w:del w:id="530" w:author="Vale" w:date="2012-06-16T19:52:00Z">
        <w:r w:rsidDel="0045009C">
          <w:delText>4</w:delText>
        </w:r>
      </w:del>
      <w:r>
        <w:t xml:space="preserve"> – Límite de crédito incorrecto</w:t>
      </w:r>
    </w:p>
    <w:p w:rsidR="006517D4" w:rsidRDefault="006517D4" w:rsidP="00E8271E">
      <w:pPr>
        <w:numPr>
          <w:ilvl w:val="0"/>
          <w:numId w:val="33"/>
        </w:numPr>
      </w:pPr>
      <w:r>
        <w:t xml:space="preserve">El usuario ingresa una cantidad de crédito menor a cero. El sistema muestra mensaje indicando el inconveniente y le pide al usuario que ingrese un nuevo valor. Vuelve al punto </w:t>
      </w:r>
      <w:ins w:id="531" w:author="Vale" w:date="2012-06-16T20:16:00Z">
        <w:r w:rsidR="00BB66E1">
          <w:t>9</w:t>
        </w:r>
      </w:ins>
      <w:del w:id="532" w:author="Vale" w:date="2012-06-16T20:16:00Z">
        <w:r w:rsidDel="00BB66E1">
          <w:delText>8</w:delText>
        </w:r>
      </w:del>
      <w:r>
        <w:t xml:space="preserve"> del curso normal.</w:t>
      </w:r>
    </w:p>
    <w:p w:rsidR="0045009C" w:rsidRDefault="006517D4" w:rsidP="0045009C">
      <w:pPr>
        <w:numPr>
          <w:ilvl w:val="0"/>
          <w:numId w:val="26"/>
        </w:numPr>
        <w:rPr>
          <w:ins w:id="533" w:author="Vale" w:date="2012-06-16T19:53:00Z"/>
        </w:rPr>
      </w:pPr>
      <w:r>
        <w:t xml:space="preserve">El usuario ingresa un valor no numérico. El sistema muestra mensaje indicando el inconveniente y le pide al usuario que ingrese un nuevo valor. Vuelve al punto </w:t>
      </w:r>
      <w:ins w:id="534" w:author="Vale" w:date="2012-06-16T20:16:00Z">
        <w:r w:rsidR="00BB66E1">
          <w:t>9</w:t>
        </w:r>
      </w:ins>
      <w:del w:id="535" w:author="Vale" w:date="2012-06-16T20:16:00Z">
        <w:r w:rsidDel="00BB66E1">
          <w:delText>8</w:delText>
        </w:r>
      </w:del>
      <w:r>
        <w:t xml:space="preserve"> del curso normal.</w:t>
      </w:r>
      <w:ins w:id="536" w:author="Vale" w:date="2012-06-16T19:53:00Z">
        <w:r w:rsidR="0045009C" w:rsidRPr="0045009C">
          <w:t xml:space="preserve"> </w:t>
        </w:r>
      </w:ins>
    </w:p>
    <w:p w:rsidR="0045009C" w:rsidRDefault="0045009C" w:rsidP="0045009C">
      <w:pPr>
        <w:numPr>
          <w:ilvl w:val="0"/>
          <w:numId w:val="26"/>
        </w:numPr>
        <w:rPr>
          <w:ins w:id="537" w:author="Vale" w:date="2012-06-16T19:53:00Z"/>
        </w:rPr>
      </w:pPr>
      <w:ins w:id="538" w:author="Vale" w:date="2012-06-16T19:53:00Z">
        <w:r>
          <w:t>El usuario ingresa un valor no entero. El sistema muestra mensaje indicando el inconveniente y le pide al usuario que ingrese u</w:t>
        </w:r>
        <w:r w:rsidR="00034BE6">
          <w:t xml:space="preserve">n nuevo valor. Vuelve al punto </w:t>
        </w:r>
      </w:ins>
      <w:ins w:id="539" w:author="Vale" w:date="2012-06-16T20:16:00Z">
        <w:r w:rsidR="00BB66E1">
          <w:t>9</w:t>
        </w:r>
      </w:ins>
      <w:ins w:id="540" w:author="Vale" w:date="2012-06-16T19:53:00Z">
        <w:r>
          <w:t xml:space="preserve"> del curso normal.</w:t>
        </w:r>
      </w:ins>
    </w:p>
    <w:p w:rsidR="006517D4" w:rsidRPr="0045009C" w:rsidRDefault="0045009C" w:rsidP="0045009C">
      <w:pPr>
        <w:numPr>
          <w:ilvl w:val="0"/>
          <w:numId w:val="26"/>
        </w:numPr>
        <w:rPr>
          <w:color w:val="FF0000"/>
          <w:rPrChange w:id="541" w:author="Vale" w:date="2012-06-16T19:53:00Z">
            <w:rPr/>
          </w:rPrChange>
        </w:rPr>
        <w:pPrChange w:id="542" w:author="Vale" w:date="2012-06-16T19:53:00Z">
          <w:pPr>
            <w:numPr>
              <w:numId w:val="33"/>
            </w:numPr>
            <w:ind w:left="720" w:hanging="360"/>
          </w:pPr>
        </w:pPrChange>
      </w:pPr>
      <w:ins w:id="543" w:author="Vale" w:date="2012-06-16T19:53:00Z">
        <w:r>
          <w:lastRenderedPageBreak/>
          <w:t>El usuario ingresa un valor con más de 8 dígitos. El sistema muestra mensaje indicando el inconveniente y le pide al usuario que ingrese u</w:t>
        </w:r>
        <w:r w:rsidR="00034BE6">
          <w:t xml:space="preserve">n nuevo valor. Vuelve al punto </w:t>
        </w:r>
      </w:ins>
      <w:ins w:id="544" w:author="Vale" w:date="2012-06-16T20:16:00Z">
        <w:r w:rsidR="00BB66E1">
          <w:t>9</w:t>
        </w:r>
      </w:ins>
      <w:ins w:id="545" w:author="Vale" w:date="2012-06-16T19:53:00Z">
        <w:r>
          <w:t xml:space="preserve"> del curso normal.</w:t>
        </w:r>
      </w:ins>
    </w:p>
    <w:p w:rsidR="006517D4" w:rsidRDefault="006517D4" w:rsidP="00E8271E">
      <w:pPr>
        <w:numPr>
          <w:ilvl w:val="0"/>
          <w:numId w:val="33"/>
        </w:numPr>
      </w:pPr>
      <w:r>
        <w:t xml:space="preserve">El usuario ingresa una cantidad de crédito menor a la que dicho cliente se encuentra debiendo. El sistema indica el inconveniente, le recomienda notificar a los responsables de dicha cuenta y vuelve al punto </w:t>
      </w:r>
      <w:ins w:id="546" w:author="Vale" w:date="2012-06-16T20:17:00Z">
        <w:r w:rsidR="00BB66E1">
          <w:t>9</w:t>
        </w:r>
      </w:ins>
      <w:del w:id="547" w:author="Vale" w:date="2012-06-16T20:17:00Z">
        <w:r w:rsidDel="00BB66E1">
          <w:delText>8</w:delText>
        </w:r>
      </w:del>
      <w:r>
        <w:t xml:space="preserve"> del curso normal.</w:t>
      </w:r>
    </w:p>
    <w:p w:rsidR="006517D4" w:rsidRDefault="006517D4" w:rsidP="00E8271E">
      <w:pPr>
        <w:numPr>
          <w:ilvl w:val="0"/>
          <w:numId w:val="33"/>
        </w:numPr>
      </w:pPr>
      <w:r>
        <w:t xml:space="preserve">Si el usuario cancela </w:t>
      </w:r>
      <w:r w:rsidR="00F60CF4">
        <w:t>la modificación</w:t>
      </w:r>
      <w:r>
        <w:t xml:space="preserve">, el sistema sigue en el punto </w:t>
      </w:r>
      <w:r w:rsidR="00E8271E">
        <w:t>14</w:t>
      </w:r>
      <w:r w:rsidR="00331C89">
        <w:t xml:space="preserve"> del CA 5.7</w:t>
      </w:r>
      <w:r w:rsidR="000B184B">
        <w:t>.</w:t>
      </w:r>
    </w:p>
    <w:p w:rsidR="00364D0C" w:rsidRDefault="00364D0C" w:rsidP="00364D0C">
      <w:pPr>
        <w:pStyle w:val="Ttulo5"/>
      </w:pPr>
      <w:r>
        <w:t>CA 5.</w:t>
      </w:r>
      <w:ins w:id="548" w:author="Vale" w:date="2012-06-16T19:58:00Z">
        <w:r w:rsidR="004712F7">
          <w:t>9</w:t>
        </w:r>
      </w:ins>
      <w:del w:id="549" w:author="Vale" w:date="2012-06-16T19:54:00Z">
        <w:r w:rsidDel="00034BE6">
          <w:delText>5</w:delText>
        </w:r>
      </w:del>
      <w:r>
        <w:t xml:space="preserve"> – Ingreso incorrecto de descuentos</w:t>
      </w:r>
    </w:p>
    <w:p w:rsidR="00364D0C" w:rsidRDefault="00364D0C" w:rsidP="00E8271E">
      <w:pPr>
        <w:numPr>
          <w:ilvl w:val="0"/>
          <w:numId w:val="34"/>
        </w:numPr>
      </w:pPr>
      <w:r>
        <w:t xml:space="preserve">El usuario ingresa un valor no numérico para el porcentaje de descuentos. El sistema muestra mensaje indicando dicho inconveniente y vuelve al punto </w:t>
      </w:r>
      <w:ins w:id="550" w:author="Vale" w:date="2012-06-16T20:17:00Z">
        <w:r w:rsidR="00BB66E1">
          <w:t>10</w:t>
        </w:r>
      </w:ins>
      <w:del w:id="551" w:author="Vale" w:date="2012-06-16T20:17:00Z">
        <w:r w:rsidR="00331C89" w:rsidDel="00BB66E1">
          <w:delText>9</w:delText>
        </w:r>
      </w:del>
      <w:r>
        <w:t xml:space="preserve"> del curso normal.</w:t>
      </w:r>
    </w:p>
    <w:p w:rsidR="00364D0C" w:rsidRDefault="00364D0C" w:rsidP="00E8271E">
      <w:pPr>
        <w:numPr>
          <w:ilvl w:val="0"/>
          <w:numId w:val="34"/>
        </w:numPr>
      </w:pPr>
      <w:r>
        <w:t>El usuario ingresa un número negativo para el porcentaje de descuentos.</w:t>
      </w:r>
      <w:ins w:id="552" w:author="Vale" w:date="2012-06-16T19:54:00Z">
        <w:r w:rsidR="00034BE6">
          <w:t xml:space="preserve"> </w:t>
        </w:r>
      </w:ins>
      <w:r>
        <w:t xml:space="preserve">El sistema muestra mensaje indicando dicho inconveniente y vuelve al punto </w:t>
      </w:r>
      <w:ins w:id="553" w:author="Vale" w:date="2012-06-16T20:17:00Z">
        <w:r w:rsidR="00BB66E1">
          <w:t>10</w:t>
        </w:r>
      </w:ins>
      <w:del w:id="554" w:author="Vale" w:date="2012-06-16T20:17:00Z">
        <w:r w:rsidR="00331C89" w:rsidDel="00BB66E1">
          <w:delText>9</w:delText>
        </w:r>
      </w:del>
      <w:r>
        <w:t xml:space="preserve"> del curso normal.</w:t>
      </w:r>
    </w:p>
    <w:p w:rsidR="00364D0C" w:rsidRDefault="00364D0C" w:rsidP="00E8271E">
      <w:pPr>
        <w:numPr>
          <w:ilvl w:val="0"/>
          <w:numId w:val="34"/>
        </w:numPr>
      </w:pPr>
      <w:r>
        <w:t>El usuario ingresa un número mayor que 100 para el porcentaje de descuentos. El sistema muestra mensaje indicando dicho in</w:t>
      </w:r>
      <w:r w:rsidR="00331C89">
        <w:t xml:space="preserve">conveniente y vuelve al punto </w:t>
      </w:r>
      <w:ins w:id="555" w:author="Vale" w:date="2012-06-16T20:17:00Z">
        <w:r w:rsidR="00BB66E1">
          <w:t>10</w:t>
        </w:r>
      </w:ins>
      <w:del w:id="556" w:author="Vale" w:date="2012-06-16T20:17:00Z">
        <w:r w:rsidR="00331C89" w:rsidDel="00BB66E1">
          <w:delText>9</w:delText>
        </w:r>
      </w:del>
      <w:r>
        <w:t xml:space="preserve"> del curso normal.</w:t>
      </w:r>
    </w:p>
    <w:p w:rsidR="00364D0C" w:rsidRDefault="00364D0C" w:rsidP="00E8271E">
      <w:pPr>
        <w:numPr>
          <w:ilvl w:val="0"/>
          <w:numId w:val="34"/>
        </w:numPr>
      </w:pPr>
      <w:r>
        <w:t xml:space="preserve">Si el usuario cancela </w:t>
      </w:r>
      <w:r w:rsidR="00F60CF4">
        <w:t>la modificación</w:t>
      </w:r>
      <w:r>
        <w:t>, el sistema sigue en el punto</w:t>
      </w:r>
      <w:r w:rsidR="00E8271E">
        <w:t xml:space="preserve"> 14</w:t>
      </w:r>
      <w:r>
        <w:t xml:space="preserve"> del </w:t>
      </w:r>
      <w:r w:rsidR="00331C89">
        <w:t>CA 5.7</w:t>
      </w:r>
      <w:r w:rsidR="000B184B">
        <w:t>.</w:t>
      </w:r>
    </w:p>
    <w:p w:rsidR="00364D0C" w:rsidRDefault="00331C89" w:rsidP="00364D0C">
      <w:pPr>
        <w:pStyle w:val="Ttulo5"/>
      </w:pPr>
      <w:r>
        <w:t>CA 5.</w:t>
      </w:r>
      <w:ins w:id="557" w:author="Vale" w:date="2012-06-16T19:59:00Z">
        <w:r w:rsidR="004712F7">
          <w:t>10</w:t>
        </w:r>
      </w:ins>
      <w:del w:id="558" w:author="Vale" w:date="2012-06-16T19:54:00Z">
        <w:r w:rsidDel="00034BE6">
          <w:delText>6</w:delText>
        </w:r>
      </w:del>
      <w:r w:rsidR="00364D0C">
        <w:t xml:space="preserve"> – Datos incorrectos</w:t>
      </w:r>
    </w:p>
    <w:p w:rsidR="00364D0C" w:rsidRDefault="00364D0C" w:rsidP="00E8271E">
      <w:pPr>
        <w:numPr>
          <w:ilvl w:val="0"/>
          <w:numId w:val="32"/>
        </w:numPr>
      </w:pPr>
      <w:r>
        <w:t xml:space="preserve">El usuario identifica algún error o problema en los datos que se </w:t>
      </w:r>
      <w:r w:rsidR="00331C89">
        <w:t>modificarán</w:t>
      </w:r>
      <w:r w:rsidR="00925E00">
        <w:t xml:space="preserve">. Se para la modificación </w:t>
      </w:r>
      <w:r>
        <w:t>y el sistema vuelve al punto 1 del curso normal.</w:t>
      </w:r>
    </w:p>
    <w:p w:rsidR="00364D0C" w:rsidRDefault="00364D0C" w:rsidP="00E8271E">
      <w:pPr>
        <w:numPr>
          <w:ilvl w:val="0"/>
          <w:numId w:val="32"/>
        </w:numPr>
      </w:pPr>
      <w:r>
        <w:t xml:space="preserve">Si el usuario cancela </w:t>
      </w:r>
      <w:r w:rsidR="00F60CF4">
        <w:t>la modificación</w:t>
      </w:r>
      <w:r>
        <w:t>, el sistema sigue en el punto</w:t>
      </w:r>
      <w:r w:rsidR="00E8271E">
        <w:t xml:space="preserve"> 14</w:t>
      </w:r>
      <w:r w:rsidR="00331C89">
        <w:t xml:space="preserve"> del CA 5.7</w:t>
      </w:r>
      <w:r w:rsidR="000B184B">
        <w:t>.</w:t>
      </w:r>
    </w:p>
    <w:p w:rsidR="00364D0C" w:rsidRDefault="00331C89" w:rsidP="00364D0C">
      <w:pPr>
        <w:pStyle w:val="Ttulo5"/>
      </w:pPr>
      <w:r>
        <w:t>CA 5.</w:t>
      </w:r>
      <w:ins w:id="559" w:author="Vale" w:date="2012-06-16T19:54:00Z">
        <w:r w:rsidR="004712F7">
          <w:t>1</w:t>
        </w:r>
      </w:ins>
      <w:ins w:id="560" w:author="Vale" w:date="2012-06-16T19:59:00Z">
        <w:r w:rsidR="004712F7">
          <w:t>1</w:t>
        </w:r>
      </w:ins>
      <w:del w:id="561" w:author="Vale" w:date="2012-06-16T19:54:00Z">
        <w:r w:rsidDel="00034BE6">
          <w:delText>7</w:delText>
        </w:r>
      </w:del>
      <w:r w:rsidR="00364D0C">
        <w:t xml:space="preserve"> – Cancelación de </w:t>
      </w:r>
      <w:r w:rsidR="00925E00">
        <w:t>la modificación</w:t>
      </w:r>
    </w:p>
    <w:p w:rsidR="00364D0C" w:rsidRDefault="00364D0C" w:rsidP="000B184B">
      <w:pPr>
        <w:numPr>
          <w:ilvl w:val="0"/>
          <w:numId w:val="31"/>
        </w:numPr>
      </w:pPr>
      <w:r>
        <w:t xml:space="preserve">El usuario cancela </w:t>
      </w:r>
      <w:del w:id="562" w:author="Vale" w:date="2012-06-16T20:17:00Z">
        <w:r w:rsidDel="00D26333">
          <w:delText xml:space="preserve">el </w:delText>
        </w:r>
      </w:del>
      <w:r w:rsidR="00A328E5">
        <w:t>la modificación de los datos</w:t>
      </w:r>
      <w:r>
        <w:t>. Se anulan los datos ingresados, no se realizan cambios en el sistema y se vuelve al menú principal. Fin del caso de uso.</w:t>
      </w:r>
    </w:p>
    <w:p w:rsidR="00084148" w:rsidRDefault="00084148" w:rsidP="00084148"/>
    <w:p w:rsidR="00084148" w:rsidRDefault="00084148" w:rsidP="00084148">
      <w:pPr>
        <w:pStyle w:val="Ttulo3"/>
      </w:pPr>
      <w:bookmarkStart w:id="563" w:name="_Toc326368365"/>
      <w:r>
        <w:t>CU006 – Baja de cliente existente</w:t>
      </w:r>
      <w:bookmarkEnd w:id="563"/>
    </w:p>
    <w:p w:rsidR="00084148" w:rsidRDefault="00084148" w:rsidP="00084148">
      <w:r>
        <w:t>No se especifica</w:t>
      </w:r>
    </w:p>
    <w:p w:rsidR="00084148" w:rsidRDefault="00084148" w:rsidP="00084148"/>
    <w:p w:rsidR="00084148" w:rsidRDefault="00084148" w:rsidP="00F006AD">
      <w:pPr>
        <w:pStyle w:val="Ttulo3"/>
      </w:pPr>
      <w:bookmarkStart w:id="564" w:name="_Toc326368366"/>
      <w:r>
        <w:t xml:space="preserve">CU007 </w:t>
      </w:r>
      <w:r w:rsidR="00F006AD">
        <w:t>–Registro de pedido</w:t>
      </w:r>
      <w:bookmarkEnd w:id="564"/>
    </w:p>
    <w:p w:rsidR="00F006AD" w:rsidRDefault="00F006AD" w:rsidP="00F006AD">
      <w:r>
        <w:t xml:space="preserve">Actores: </w:t>
      </w:r>
      <w:r>
        <w:rPr>
          <w:lang w:val="es-ES_tradnl"/>
        </w:rPr>
        <w:t>Supervisor de ventas, Administrador</w:t>
      </w:r>
      <w:r>
        <w:t>.</w:t>
      </w:r>
    </w:p>
    <w:p w:rsidR="00F006AD" w:rsidRDefault="00F006AD" w:rsidP="00F006AD">
      <w:r>
        <w:t xml:space="preserve">Descripción: </w:t>
      </w:r>
      <w:r w:rsidR="00E243E0">
        <w:t>Ingresar un nuevo pedido en el sistema.</w:t>
      </w:r>
    </w:p>
    <w:p w:rsidR="00F006AD" w:rsidRDefault="00F006AD" w:rsidP="00F006AD">
      <w:r>
        <w:t>Precondiciones: El usuario tiene el perfil de</w:t>
      </w:r>
      <w:r w:rsidR="00E243E0">
        <w:t xml:space="preserve"> ingreso de pedidos</w:t>
      </w:r>
      <w:r>
        <w:t>.</w:t>
      </w:r>
    </w:p>
    <w:p w:rsidR="00F006AD" w:rsidRDefault="00F006AD" w:rsidP="00F006AD">
      <w:r>
        <w:t>Post-Condiciones: No aplica.</w:t>
      </w:r>
    </w:p>
    <w:p w:rsidR="00F006AD" w:rsidRDefault="00F006AD" w:rsidP="00F006AD">
      <w:pPr>
        <w:pStyle w:val="Ttulo4"/>
      </w:pPr>
      <w:r>
        <w:t>Curso Normal</w:t>
      </w:r>
    </w:p>
    <w:p w:rsidR="00F006AD" w:rsidRDefault="00F006AD" w:rsidP="004C1DE1">
      <w:pPr>
        <w:numPr>
          <w:ilvl w:val="0"/>
          <w:numId w:val="20"/>
        </w:numPr>
      </w:pPr>
      <w:r>
        <w:t>El sistema despliega la lista de clientes</w:t>
      </w:r>
    </w:p>
    <w:p w:rsidR="00F006AD" w:rsidRDefault="00F006AD" w:rsidP="004C1DE1">
      <w:pPr>
        <w:numPr>
          <w:ilvl w:val="0"/>
          <w:numId w:val="20"/>
        </w:numPr>
      </w:pPr>
      <w:r>
        <w:lastRenderedPageBreak/>
        <w:t>El usuario selecciona el cliente de la lista o ingresa el identificador del cliente</w:t>
      </w:r>
    </w:p>
    <w:p w:rsidR="00F006AD" w:rsidRDefault="00F006AD" w:rsidP="004C1DE1">
      <w:pPr>
        <w:numPr>
          <w:ilvl w:val="0"/>
          <w:numId w:val="20"/>
        </w:numPr>
      </w:pPr>
      <w:r>
        <w:t>El sistema muestra los datos del cliente seleccionado</w:t>
      </w:r>
    </w:p>
    <w:p w:rsidR="00F006AD" w:rsidRDefault="002C1B03" w:rsidP="004C1DE1">
      <w:pPr>
        <w:numPr>
          <w:ilvl w:val="0"/>
          <w:numId w:val="20"/>
        </w:numPr>
      </w:pPr>
      <w:r>
        <w:t>El sistema muestra los productos y servicios existentes</w:t>
      </w:r>
    </w:p>
    <w:p w:rsidR="002C1B03" w:rsidRDefault="002C1B03" w:rsidP="004C1DE1">
      <w:pPr>
        <w:numPr>
          <w:ilvl w:val="0"/>
          <w:numId w:val="20"/>
        </w:numPr>
      </w:pPr>
      <w:r>
        <w:t>El usuario selecciona el producto o servicio de la lista o ingresa el identificador del mismo</w:t>
      </w:r>
    </w:p>
    <w:p w:rsidR="002C1B03" w:rsidRDefault="002C1B03" w:rsidP="004C1DE1">
      <w:pPr>
        <w:numPr>
          <w:ilvl w:val="0"/>
          <w:numId w:val="20"/>
        </w:numPr>
      </w:pPr>
      <w:r>
        <w:t>El sistema muestra los datos del producto o servicio seleccionado</w:t>
      </w:r>
    </w:p>
    <w:p w:rsidR="002C1B03" w:rsidRDefault="002C1B03" w:rsidP="004C1DE1">
      <w:pPr>
        <w:numPr>
          <w:ilvl w:val="0"/>
          <w:numId w:val="20"/>
        </w:numPr>
      </w:pPr>
      <w:r>
        <w:t>El usuario ingresa la cantidad de ítems a comprar</w:t>
      </w:r>
    </w:p>
    <w:p w:rsidR="00F006AD" w:rsidRDefault="00F006AD" w:rsidP="004C1DE1">
      <w:pPr>
        <w:numPr>
          <w:ilvl w:val="0"/>
          <w:numId w:val="20"/>
        </w:numPr>
      </w:pPr>
      <w:r>
        <w:t>El usuario confirma los datos</w:t>
      </w:r>
    </w:p>
    <w:p w:rsidR="00F006AD" w:rsidRDefault="00F006AD" w:rsidP="004C1DE1">
      <w:pPr>
        <w:numPr>
          <w:ilvl w:val="0"/>
          <w:numId w:val="20"/>
        </w:numPr>
      </w:pPr>
      <w:r>
        <w:t>El sistema le muestra a</w:t>
      </w:r>
      <w:r w:rsidR="002C1B03">
        <w:t>l usuario el pedido que se ingresará</w:t>
      </w:r>
    </w:p>
    <w:p w:rsidR="00F006AD" w:rsidRDefault="00F006AD" w:rsidP="004C1DE1">
      <w:pPr>
        <w:numPr>
          <w:ilvl w:val="0"/>
          <w:numId w:val="20"/>
        </w:numPr>
      </w:pPr>
      <w:r>
        <w:t>El usuario valida los datos</w:t>
      </w:r>
      <w:r w:rsidR="008208AF">
        <w:t xml:space="preserve"> y acepta</w:t>
      </w:r>
    </w:p>
    <w:p w:rsidR="002C1B03" w:rsidRDefault="002C1B03" w:rsidP="004C1DE1">
      <w:pPr>
        <w:numPr>
          <w:ilvl w:val="0"/>
          <w:numId w:val="20"/>
        </w:numPr>
      </w:pPr>
      <w:r>
        <w:t>El sistema calcula los impuestos</w:t>
      </w:r>
    </w:p>
    <w:p w:rsidR="002C1B03" w:rsidRDefault="002C1B03" w:rsidP="004C1DE1">
      <w:pPr>
        <w:numPr>
          <w:ilvl w:val="0"/>
          <w:numId w:val="20"/>
        </w:numPr>
      </w:pPr>
      <w:r>
        <w:t>El sistema le acredita el monto a la cuenta del cliente</w:t>
      </w:r>
    </w:p>
    <w:p w:rsidR="002C1B03" w:rsidRDefault="002C1B03" w:rsidP="004C1DE1">
      <w:pPr>
        <w:numPr>
          <w:ilvl w:val="0"/>
          <w:numId w:val="20"/>
        </w:numPr>
      </w:pPr>
      <w:r>
        <w:t>El sistema genera la factura correspondiente</w:t>
      </w:r>
    </w:p>
    <w:p w:rsidR="002C1B03" w:rsidRDefault="002C1B03" w:rsidP="004C1DE1">
      <w:pPr>
        <w:numPr>
          <w:ilvl w:val="0"/>
          <w:numId w:val="20"/>
        </w:numPr>
      </w:pPr>
      <w:r>
        <w:t>Se actualiza el inventario</w:t>
      </w:r>
    </w:p>
    <w:p w:rsidR="002C1B03" w:rsidRDefault="002C1B03" w:rsidP="004C1DE1">
      <w:pPr>
        <w:numPr>
          <w:ilvl w:val="0"/>
          <w:numId w:val="20"/>
        </w:numPr>
      </w:pPr>
      <w:r>
        <w:t>Se actualizan las estadísticas de ventas</w:t>
      </w:r>
    </w:p>
    <w:p w:rsidR="002C1B03" w:rsidRDefault="002C1B03" w:rsidP="004C1DE1">
      <w:pPr>
        <w:numPr>
          <w:ilvl w:val="0"/>
          <w:numId w:val="20"/>
        </w:numPr>
      </w:pPr>
      <w:r>
        <w:t>El sistema calcula las comisiones de los vendedores y se las asigna para el próximo sueldo.</w:t>
      </w:r>
    </w:p>
    <w:p w:rsidR="00F006AD" w:rsidRDefault="002C1B03" w:rsidP="004C1DE1">
      <w:pPr>
        <w:numPr>
          <w:ilvl w:val="0"/>
          <w:numId w:val="20"/>
        </w:numPr>
      </w:pPr>
      <w:r>
        <w:t>S</w:t>
      </w:r>
      <w:r w:rsidR="00F006AD">
        <w:t>e g</w:t>
      </w:r>
      <w:r>
        <w:t>uardan los datos en el sistema</w:t>
      </w:r>
    </w:p>
    <w:p w:rsidR="002C1B03" w:rsidRDefault="002C1B03" w:rsidP="004C1DE1">
      <w:pPr>
        <w:numPr>
          <w:ilvl w:val="0"/>
          <w:numId w:val="20"/>
        </w:numPr>
      </w:pPr>
      <w:r>
        <w:t>El sistema confirma el ingreso</w:t>
      </w:r>
    </w:p>
    <w:p w:rsidR="002C1B03" w:rsidRDefault="002C1B03" w:rsidP="004C1DE1">
      <w:pPr>
        <w:numPr>
          <w:ilvl w:val="0"/>
          <w:numId w:val="20"/>
        </w:numPr>
      </w:pPr>
      <w:r>
        <w:t>Se vuelve al menú principal y fin del caso de uso.</w:t>
      </w:r>
    </w:p>
    <w:p w:rsidR="00F006AD" w:rsidRDefault="00F006AD" w:rsidP="00F006AD">
      <w:pPr>
        <w:pStyle w:val="Ttulo4"/>
      </w:pPr>
      <w:r>
        <w:t>Cursos alternativos</w:t>
      </w:r>
    </w:p>
    <w:p w:rsidR="009E7AED" w:rsidRDefault="009E7AED" w:rsidP="009E7AED">
      <w:pPr>
        <w:pStyle w:val="Ttulo5"/>
      </w:pPr>
      <w:r>
        <w:t>CA 7.1 – No existen clientes en el sistema</w:t>
      </w:r>
    </w:p>
    <w:p w:rsidR="009E7AED" w:rsidRDefault="009E7AED" w:rsidP="004C1DE1">
      <w:pPr>
        <w:numPr>
          <w:ilvl w:val="0"/>
          <w:numId w:val="21"/>
        </w:numPr>
      </w:pPr>
      <w:r>
        <w:t xml:space="preserve">El sistema le indica al usuario que no hay ningún </w:t>
      </w:r>
      <w:r w:rsidR="00E54281">
        <w:t>cliente ingresado en el sistema</w:t>
      </w:r>
      <w:r>
        <w:t>. Se vuelve al menú principal. Fin del caso de uso.</w:t>
      </w:r>
    </w:p>
    <w:p w:rsidR="009E7AED" w:rsidRDefault="009E7AED" w:rsidP="009E7AED">
      <w:pPr>
        <w:pStyle w:val="Ttulo5"/>
      </w:pPr>
      <w:r>
        <w:t>CA 7.2 – No se encuentra el cliente especificado</w:t>
      </w:r>
    </w:p>
    <w:p w:rsidR="009E7AED" w:rsidRDefault="009E7AED" w:rsidP="004C1DE1">
      <w:pPr>
        <w:numPr>
          <w:ilvl w:val="0"/>
          <w:numId w:val="21"/>
        </w:numPr>
      </w:pPr>
      <w:r>
        <w:t>El usuario ingresa el identificador del cliente que busca pero el sistema no lo encuentra. Se muestra mensaje indicando el inconveniente y se despliega nuevamente la lista de clientes. Se le pide al usuario que ingrese un nuevo identificador o que lo seleccione manualmente desde la lista de clientes.</w:t>
      </w:r>
    </w:p>
    <w:p w:rsidR="00F006AD" w:rsidRDefault="009E7AED" w:rsidP="004C1DE1">
      <w:pPr>
        <w:numPr>
          <w:ilvl w:val="0"/>
          <w:numId w:val="21"/>
        </w:numPr>
      </w:pPr>
      <w:r>
        <w:t xml:space="preserve">Si el usuario cancela el </w:t>
      </w:r>
      <w:r w:rsidR="00F60CF4">
        <w:t>ingreso</w:t>
      </w:r>
      <w:r>
        <w:t xml:space="preserve">, el sistema sigue en el punto </w:t>
      </w:r>
      <w:r w:rsidR="00213B0B">
        <w:t>18</w:t>
      </w:r>
      <w:r>
        <w:t xml:space="preserve"> del CA </w:t>
      </w:r>
      <w:r w:rsidR="00F60CF4">
        <w:t>7</w:t>
      </w:r>
      <w:r w:rsidR="00213B0B">
        <w:t>.8</w:t>
      </w:r>
      <w:r>
        <w:t xml:space="preserve">. De lo contrario sigue en el punto </w:t>
      </w:r>
      <w:r w:rsidR="007D0AB4">
        <w:t>3</w:t>
      </w:r>
      <w:r>
        <w:t xml:space="preserve"> del curso normal.</w:t>
      </w:r>
    </w:p>
    <w:p w:rsidR="00CD4B9D" w:rsidRDefault="00CD4B9D" w:rsidP="00CD4B9D">
      <w:pPr>
        <w:pStyle w:val="Ttulo5"/>
      </w:pPr>
      <w:r>
        <w:t>CA 7.3 – No existen productos ni servicios en el sistema</w:t>
      </w:r>
    </w:p>
    <w:p w:rsidR="00CD4B9D" w:rsidRDefault="00CD4B9D" w:rsidP="004C1DE1">
      <w:pPr>
        <w:numPr>
          <w:ilvl w:val="0"/>
          <w:numId w:val="21"/>
        </w:numPr>
      </w:pPr>
      <w:r>
        <w:t xml:space="preserve">El sistema le indica al usuario que no hay ningún </w:t>
      </w:r>
      <w:r w:rsidR="00E57B78">
        <w:t>producto o servicio</w:t>
      </w:r>
      <w:r>
        <w:t xml:space="preserve"> ingresado en el sistema. Se vuelve al menú principal. Fin del caso de uso.</w:t>
      </w:r>
    </w:p>
    <w:p w:rsidR="00CD4B9D" w:rsidRDefault="00CD4B9D" w:rsidP="00CD4B9D">
      <w:pPr>
        <w:pStyle w:val="Ttulo5"/>
      </w:pPr>
      <w:r>
        <w:lastRenderedPageBreak/>
        <w:t xml:space="preserve">CA 7.4 – No se encuentra el </w:t>
      </w:r>
      <w:r w:rsidR="00B95077">
        <w:t>producto o servicio</w:t>
      </w:r>
      <w:r>
        <w:t xml:space="preserve"> especificado</w:t>
      </w:r>
    </w:p>
    <w:p w:rsidR="00CD4B9D" w:rsidRDefault="00CD4B9D" w:rsidP="004C1DE1">
      <w:pPr>
        <w:numPr>
          <w:ilvl w:val="0"/>
          <w:numId w:val="21"/>
        </w:numPr>
      </w:pPr>
      <w:r>
        <w:t xml:space="preserve">El usuario ingresa el identificador del </w:t>
      </w:r>
      <w:r w:rsidR="00E57B78">
        <w:t>producto o servicio</w:t>
      </w:r>
      <w:r>
        <w:t xml:space="preserve"> que busca pero el sistema no lo encuentra. Se muestra mensaje indicando el inconveniente y se despliega nuevamente la lista de </w:t>
      </w:r>
      <w:r w:rsidR="00E57B78">
        <w:t>productos y servicios</w:t>
      </w:r>
      <w:r>
        <w:t>. Se le pide al usuario que ingrese un nuevo identificador o que lo seleccione manu</w:t>
      </w:r>
      <w:r w:rsidR="00E57B78">
        <w:t>almente desde dicha lista</w:t>
      </w:r>
      <w:r>
        <w:t>.</w:t>
      </w:r>
    </w:p>
    <w:p w:rsidR="00CD4B9D" w:rsidRDefault="00CD4B9D" w:rsidP="004C1DE1">
      <w:pPr>
        <w:numPr>
          <w:ilvl w:val="0"/>
          <w:numId w:val="21"/>
        </w:numPr>
      </w:pPr>
      <w:r>
        <w:t xml:space="preserve">Si el usuario cancela el </w:t>
      </w:r>
      <w:r w:rsidR="00F60CF4">
        <w:t>ingreso</w:t>
      </w:r>
      <w:r>
        <w:t>, el sistema sigue en el punto 1</w:t>
      </w:r>
      <w:r w:rsidR="00213B0B">
        <w:t>8</w:t>
      </w:r>
      <w:r>
        <w:t xml:space="preserve"> del CA </w:t>
      </w:r>
      <w:r w:rsidR="00F60CF4">
        <w:t>7</w:t>
      </w:r>
      <w:r w:rsidR="00213B0B">
        <w:t>.8</w:t>
      </w:r>
      <w:r w:rsidR="000B184B">
        <w:t>.</w:t>
      </w:r>
    </w:p>
    <w:p w:rsidR="00084148" w:rsidRDefault="003D22E4" w:rsidP="003D22E4">
      <w:pPr>
        <w:pStyle w:val="Ttulo5"/>
      </w:pPr>
      <w:r>
        <w:t>CA 7.5 – Cantidad incorrecta de ítems a ordenar</w:t>
      </w:r>
    </w:p>
    <w:p w:rsidR="003D22E4" w:rsidRDefault="003D22E4" w:rsidP="004C1DE1">
      <w:pPr>
        <w:numPr>
          <w:ilvl w:val="0"/>
          <w:numId w:val="21"/>
        </w:numPr>
      </w:pPr>
      <w:r>
        <w:t>El usuario ingresa una cantidad negativa de ítems a comprar. El sistema indica el inconveniente y pide el ingreso de una nueva cantidad. Vuelve al punto 7 del curso normal.</w:t>
      </w:r>
    </w:p>
    <w:p w:rsidR="003D22E4" w:rsidRDefault="003D22E4" w:rsidP="004C1DE1">
      <w:pPr>
        <w:numPr>
          <w:ilvl w:val="0"/>
          <w:numId w:val="21"/>
        </w:numPr>
      </w:pPr>
      <w:r>
        <w:t>El usuario ingresa una cantidad mayor a la que se encuentra disponible en stock. Aparece mensaje indicando dicho inconveniente y muestra la cantidad de ítems disponibles. Se le pide al usuario que ingrese una nueva cantidad. Vuelve al punto 7 del curso normal.</w:t>
      </w:r>
    </w:p>
    <w:p w:rsidR="003D22E4" w:rsidRDefault="003D22E4" w:rsidP="004C1DE1">
      <w:pPr>
        <w:numPr>
          <w:ilvl w:val="0"/>
          <w:numId w:val="21"/>
        </w:numPr>
      </w:pPr>
      <w:r>
        <w:t>La cantidad de ítems indicados tienen un precio mayor al máximo monto disponible para el cliente seleccionado. S</w:t>
      </w:r>
      <w:r w:rsidR="00DB2AE7">
        <w:t>e notifica dicho inconveniente. Se sugiere hablar con el responsable de la cuenta y se pide el ingreso de una nueva cantidad. Se vuelve al punto 7 del curso normal.</w:t>
      </w:r>
    </w:p>
    <w:p w:rsidR="00F60CF4" w:rsidRDefault="00F60CF4" w:rsidP="004C1DE1">
      <w:pPr>
        <w:numPr>
          <w:ilvl w:val="0"/>
          <w:numId w:val="21"/>
        </w:numPr>
      </w:pPr>
      <w:r>
        <w:t>Si el usuario cancela el ingreso, el sistema sigue en el punto 1</w:t>
      </w:r>
      <w:r w:rsidR="00E40DDB">
        <w:t>8</w:t>
      </w:r>
      <w:r>
        <w:t xml:space="preserve"> del CA </w:t>
      </w:r>
      <w:r w:rsidR="0065343A">
        <w:t>7</w:t>
      </w:r>
      <w:r w:rsidR="00E40DDB">
        <w:t>.8</w:t>
      </w:r>
      <w:r w:rsidR="000B184B">
        <w:t>.</w:t>
      </w:r>
    </w:p>
    <w:p w:rsidR="00925E00" w:rsidRDefault="00925E00" w:rsidP="00925E00">
      <w:pPr>
        <w:pStyle w:val="Ttulo5"/>
      </w:pPr>
      <w:r>
        <w:t>CA 7.</w:t>
      </w:r>
      <w:r w:rsidR="00965918">
        <w:t>6</w:t>
      </w:r>
      <w:r>
        <w:t xml:space="preserve"> – Datos incorrectos</w:t>
      </w:r>
    </w:p>
    <w:p w:rsidR="00925E00" w:rsidRDefault="00925E00" w:rsidP="004C1DE1">
      <w:pPr>
        <w:numPr>
          <w:ilvl w:val="0"/>
          <w:numId w:val="22"/>
        </w:numPr>
      </w:pPr>
      <w:r>
        <w:t xml:space="preserve">El usuario identifica algún error o problema en los datos que se </w:t>
      </w:r>
      <w:r w:rsidR="00C6494A">
        <w:t>ingresarán</w:t>
      </w:r>
      <w:r>
        <w:t>. Se para el ingreso y el sistema vuelve al punto 1 del curso normal.</w:t>
      </w:r>
    </w:p>
    <w:p w:rsidR="00925E00" w:rsidRDefault="00A328E5" w:rsidP="004C1DE1">
      <w:pPr>
        <w:numPr>
          <w:ilvl w:val="0"/>
          <w:numId w:val="22"/>
        </w:numPr>
      </w:pPr>
      <w:r>
        <w:t>Si el usuario cancela el ingreso</w:t>
      </w:r>
      <w:r w:rsidR="00925E00">
        <w:t>, el sistema sigue en el punto 1</w:t>
      </w:r>
      <w:r w:rsidR="00E40DDB">
        <w:t>8</w:t>
      </w:r>
      <w:r w:rsidR="00925E00">
        <w:t xml:space="preserve"> del CA </w:t>
      </w:r>
      <w:r w:rsidR="00C6494A">
        <w:t>7</w:t>
      </w:r>
      <w:r w:rsidR="00E40DDB">
        <w:t>.8</w:t>
      </w:r>
      <w:r w:rsidR="000B184B">
        <w:t>.</w:t>
      </w:r>
    </w:p>
    <w:p w:rsidR="00965918" w:rsidRDefault="00965918" w:rsidP="00965918">
      <w:pPr>
        <w:pStyle w:val="Ttulo5"/>
      </w:pPr>
      <w:r>
        <w:t>CA 7.7 – Inventario se redujo a valores por debajo de los niveles deseados</w:t>
      </w:r>
    </w:p>
    <w:p w:rsidR="00965918" w:rsidRDefault="00965918" w:rsidP="00E8271E">
      <w:pPr>
        <w:numPr>
          <w:ilvl w:val="0"/>
          <w:numId w:val="35"/>
        </w:numPr>
      </w:pPr>
      <w:r>
        <w:t>Si se configuró la funcionalidad de reabastecimiento automático y el nivel de stock llega a niveles inferiores al establecido, el sistema genera automáticamente una nueva orden de compra. El sistema le notifica sobre dicha orden a el/los operario/s responsable/s. El sistema continúa luego en el punto 15 del curso normal</w:t>
      </w:r>
    </w:p>
    <w:p w:rsidR="00925E00" w:rsidRDefault="00925E00" w:rsidP="00925E00">
      <w:pPr>
        <w:pStyle w:val="Ttulo5"/>
      </w:pPr>
      <w:r>
        <w:t xml:space="preserve">CA </w:t>
      </w:r>
      <w:r w:rsidR="00660E95">
        <w:t>7.8</w:t>
      </w:r>
      <w:r w:rsidR="00D32525">
        <w:t xml:space="preserve"> – Cancelación del ingreso</w:t>
      </w:r>
    </w:p>
    <w:p w:rsidR="00925E00" w:rsidRDefault="00925E00" w:rsidP="004C1DE1">
      <w:pPr>
        <w:numPr>
          <w:ilvl w:val="0"/>
          <w:numId w:val="23"/>
        </w:numPr>
      </w:pPr>
      <w:r>
        <w:t xml:space="preserve">El usuario cancela </w:t>
      </w:r>
      <w:r w:rsidR="00A328E5">
        <w:t>el ingreso.</w:t>
      </w:r>
      <w:r>
        <w:t xml:space="preserve"> Se anulan los datos ingresados, no se realizan cambios en el sistema y se vuelve al menú principal. Fin del caso de uso.</w:t>
      </w:r>
    </w:p>
    <w:p w:rsidR="00F60CF4" w:rsidRPr="00084148" w:rsidRDefault="00F60CF4" w:rsidP="00925E00"/>
    <w:sectPr w:rsidR="00F60CF4" w:rsidRPr="00084148" w:rsidSect="00D22CEA">
      <w:headerReference w:type="default" r:id="rId10"/>
      <w:footerReference w:type="default" r:id="rId11"/>
      <w:pgSz w:w="11906" w:h="16838"/>
      <w:pgMar w:top="1417" w:right="1701" w:bottom="993" w:left="1701"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59" w:author="Vale" w:date="2012-06-15T23:28:00Z" w:initials="V">
    <w:p w:rsidR="00F3701D" w:rsidRDefault="00F3701D">
      <w:pPr>
        <w:pStyle w:val="Textocomentario"/>
      </w:pPr>
      <w:r>
        <w:rPr>
          <w:rStyle w:val="Refdecomentario"/>
        </w:rPr>
        <w:annotationRef/>
      </w:r>
      <w:r>
        <w:t>¿con o sin coma?</w:t>
      </w:r>
    </w:p>
  </w:comment>
  <w:comment w:id="423" w:author="Vale" w:date="2012-06-16T18:42:00Z" w:initials="V">
    <w:p w:rsidR="000329CF" w:rsidRDefault="000329CF">
      <w:pPr>
        <w:pStyle w:val="Textocomentario"/>
      </w:pPr>
      <w:r>
        <w:rPr>
          <w:rStyle w:val="Refdecomentario"/>
        </w:rPr>
        <w:annotationRef/>
      </w:r>
      <w:r>
        <w:t>¿cómo va a deber algo si recién se está ingresando?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74BD" w:rsidRPr="00340B25" w:rsidRDefault="001674BD" w:rsidP="00340B25">
      <w:pPr>
        <w:pStyle w:val="Sinespaciado"/>
        <w:rPr>
          <w:lang w:val="es-UY"/>
        </w:rPr>
      </w:pPr>
      <w:r>
        <w:separator/>
      </w:r>
    </w:p>
  </w:endnote>
  <w:endnote w:type="continuationSeparator" w:id="1">
    <w:p w:rsidR="001674BD" w:rsidRPr="00340B25" w:rsidRDefault="001674BD" w:rsidP="00340B25">
      <w:pPr>
        <w:pStyle w:val="Sinespaciado"/>
        <w:rPr>
          <w:lang w:val="es-UY"/>
        </w:rPr>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8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6" w:type="dxa"/>
      <w:tblLook w:val="00A0"/>
    </w:tblPr>
    <w:tblGrid>
      <w:gridCol w:w="222"/>
      <w:gridCol w:w="4897"/>
    </w:tblGrid>
    <w:tr w:rsidR="00F3701D" w:rsidRPr="00F0637B">
      <w:tc>
        <w:tcPr>
          <w:tcW w:w="0" w:type="auto"/>
        </w:tcPr>
        <w:p w:rsidR="00F3701D" w:rsidRPr="00F0637B" w:rsidRDefault="00F3701D">
          <w:pPr>
            <w:pStyle w:val="Piedepgina"/>
          </w:pPr>
        </w:p>
      </w:tc>
      <w:tc>
        <w:tcPr>
          <w:tcW w:w="0" w:type="auto"/>
        </w:tcPr>
        <w:p w:rsidR="00F3701D" w:rsidRDefault="00F3701D" w:rsidP="003F23C4">
          <w:pPr>
            <w:pStyle w:val="Piedepgina"/>
            <w:rPr>
              <w:szCs w:val="22"/>
            </w:rPr>
          </w:pPr>
          <w:r w:rsidRPr="00F0637B">
            <w:rPr>
              <w:szCs w:val="22"/>
            </w:rPr>
            <w:t xml:space="preserve">Universidad ORT Uruguay | </w:t>
          </w:r>
          <w:r>
            <w:rPr>
              <w:szCs w:val="22"/>
            </w:rPr>
            <w:t>Ingeniería de Software 2</w:t>
          </w:r>
        </w:p>
        <w:p w:rsidR="00F3701D" w:rsidRPr="00F0637B" w:rsidRDefault="00F3701D" w:rsidP="003F23C4">
          <w:pPr>
            <w:pStyle w:val="Piedepgina"/>
          </w:pPr>
        </w:p>
      </w:tc>
    </w:tr>
  </w:tbl>
  <w:p w:rsidR="00F3701D" w:rsidRDefault="00F3701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74BD" w:rsidRPr="00340B25" w:rsidRDefault="001674BD" w:rsidP="00340B25">
      <w:pPr>
        <w:pStyle w:val="Sinespaciado"/>
        <w:rPr>
          <w:lang w:val="es-UY"/>
        </w:rPr>
      </w:pPr>
      <w:r>
        <w:separator/>
      </w:r>
    </w:p>
  </w:footnote>
  <w:footnote w:type="continuationSeparator" w:id="1">
    <w:p w:rsidR="001674BD" w:rsidRPr="00340B25" w:rsidRDefault="001674BD" w:rsidP="00340B25">
      <w:pPr>
        <w:pStyle w:val="Sinespaciado"/>
        <w:rPr>
          <w:lang w:val="es-UY"/>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0A0"/>
    </w:tblPr>
    <w:tblGrid>
      <w:gridCol w:w="6969"/>
      <w:gridCol w:w="792"/>
    </w:tblGrid>
    <w:tr w:rsidR="00F3701D" w:rsidRPr="00F0637B" w:rsidTr="00A92F15">
      <w:trPr>
        <w:trHeight w:hRule="exact" w:val="792"/>
        <w:jc w:val="right"/>
      </w:trPr>
      <w:tc>
        <w:tcPr>
          <w:tcW w:w="6969" w:type="dxa"/>
          <w:vAlign w:val="center"/>
        </w:tcPr>
        <w:p w:rsidR="00F3701D" w:rsidRPr="00D22CEA" w:rsidRDefault="00F3701D" w:rsidP="00B3749F">
          <w:pPr>
            <w:pStyle w:val="Piedepgina"/>
            <w:jc w:val="right"/>
            <w:rPr>
              <w:sz w:val="20"/>
              <w:szCs w:val="20"/>
            </w:rPr>
          </w:pPr>
          <w:r>
            <w:rPr>
              <w:sz w:val="20"/>
              <w:szCs w:val="20"/>
            </w:rPr>
            <w:t>Especificación Mínima de Requerimientos</w:t>
          </w:r>
        </w:p>
      </w:tc>
      <w:tc>
        <w:tcPr>
          <w:tcW w:w="792" w:type="dxa"/>
          <w:shd w:val="clear" w:color="auto" w:fill="548DD4" w:themeFill="text2" w:themeFillTint="99"/>
          <w:vAlign w:val="center"/>
        </w:tcPr>
        <w:p w:rsidR="00F3701D" w:rsidRPr="00A92F15" w:rsidRDefault="00F3701D">
          <w:pPr>
            <w:pStyle w:val="Encabezado"/>
            <w:jc w:val="center"/>
            <w:rPr>
              <w:b/>
              <w:color w:val="FFFFFF" w:themeColor="background1"/>
              <w:sz w:val="20"/>
              <w:szCs w:val="20"/>
            </w:rPr>
          </w:pPr>
          <w:r w:rsidRPr="00A92F15">
            <w:rPr>
              <w:b/>
              <w:color w:val="FFFFFF" w:themeColor="background1"/>
              <w:szCs w:val="20"/>
            </w:rPr>
            <w:fldChar w:fldCharType="begin"/>
          </w:r>
          <w:r w:rsidRPr="00A92F15">
            <w:rPr>
              <w:b/>
              <w:color w:val="FFFFFF" w:themeColor="background1"/>
              <w:szCs w:val="20"/>
            </w:rPr>
            <w:instrText xml:space="preserve"> PAGE  \* MERGEFORMAT </w:instrText>
          </w:r>
          <w:r w:rsidRPr="00A92F15">
            <w:rPr>
              <w:b/>
              <w:color w:val="FFFFFF" w:themeColor="background1"/>
              <w:szCs w:val="20"/>
            </w:rPr>
            <w:fldChar w:fldCharType="separate"/>
          </w:r>
          <w:r w:rsidR="00234C0D">
            <w:rPr>
              <w:b/>
              <w:noProof/>
              <w:color w:val="FFFFFF" w:themeColor="background1"/>
              <w:szCs w:val="20"/>
            </w:rPr>
            <w:t>19</w:t>
          </w:r>
          <w:r w:rsidRPr="00A92F15">
            <w:rPr>
              <w:b/>
              <w:color w:val="FFFFFF" w:themeColor="background1"/>
              <w:szCs w:val="20"/>
            </w:rPr>
            <w:fldChar w:fldCharType="end"/>
          </w:r>
        </w:p>
      </w:tc>
    </w:tr>
  </w:tbl>
  <w:p w:rsidR="00F3701D" w:rsidRDefault="00F3701D">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2AC40D1E"/>
    <w:name w:val="WW8Num1"/>
    <w:lvl w:ilvl="0">
      <w:start w:val="1"/>
      <w:numFmt w:val="lowerRoman"/>
      <w:lvlText w:val="%1."/>
      <w:lvlJc w:val="left"/>
      <w:pPr>
        <w:tabs>
          <w:tab w:val="num" w:pos="720"/>
        </w:tabs>
        <w:ind w:left="720" w:hanging="360"/>
      </w:pPr>
      <w:rPr>
        <w:rFonts w:ascii="Calibri" w:eastAsia="Calibri" w:hAnsi="Calibri" w:cs="Calibri"/>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nsid w:val="00000002"/>
    <w:multiLevelType w:val="multilevel"/>
    <w:tmpl w:val="64E62D86"/>
    <w:name w:val="WW8Num2"/>
    <w:lvl w:ilvl="0">
      <w:start w:val="1"/>
      <w:numFmt w:val="lowerRoman"/>
      <w:lvlText w:val="%1."/>
      <w:lvlJc w:val="left"/>
      <w:pPr>
        <w:tabs>
          <w:tab w:val="num" w:pos="720"/>
        </w:tabs>
        <w:ind w:left="720" w:hanging="360"/>
      </w:pPr>
      <w:rPr>
        <w:rFonts w:ascii="Calibri" w:eastAsia="Calibri" w:hAnsi="Calibri" w:cs="Calibri"/>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nsid w:val="00000003"/>
    <w:multiLevelType w:val="multilevel"/>
    <w:tmpl w:val="54EC455A"/>
    <w:name w:val="WW8Num3"/>
    <w:lvl w:ilvl="0">
      <w:start w:val="1"/>
      <w:numFmt w:val="lowerRoman"/>
      <w:lvlText w:val="%1."/>
      <w:lvlJc w:val="left"/>
      <w:pPr>
        <w:tabs>
          <w:tab w:val="num" w:pos="720"/>
        </w:tabs>
        <w:ind w:left="720" w:hanging="360"/>
      </w:pPr>
      <w:rPr>
        <w:rFonts w:ascii="Calibri" w:eastAsia="Calibri" w:hAnsi="Calibri" w:cs="Calibri"/>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
    <w:nsid w:val="00FF63B8"/>
    <w:multiLevelType w:val="hybridMultilevel"/>
    <w:tmpl w:val="AB9AB61C"/>
    <w:lvl w:ilvl="0" w:tplc="8B84AE92">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06A924CA"/>
    <w:multiLevelType w:val="hybridMultilevel"/>
    <w:tmpl w:val="1C0C7078"/>
    <w:lvl w:ilvl="0" w:tplc="F7BA408E">
      <w:start w:val="7"/>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5">
    <w:nsid w:val="06F759AC"/>
    <w:multiLevelType w:val="hybridMultilevel"/>
    <w:tmpl w:val="AB9AB61C"/>
    <w:lvl w:ilvl="0" w:tplc="8B84AE92">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nsid w:val="08B2339A"/>
    <w:multiLevelType w:val="hybridMultilevel"/>
    <w:tmpl w:val="1F9C0B6C"/>
    <w:lvl w:ilvl="0" w:tplc="A1A4AC78">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nsid w:val="0A673953"/>
    <w:multiLevelType w:val="hybridMultilevel"/>
    <w:tmpl w:val="B3B0F02A"/>
    <w:lvl w:ilvl="0" w:tplc="17546376">
      <w:start w:val="12"/>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8">
    <w:nsid w:val="0ABB4A47"/>
    <w:multiLevelType w:val="hybridMultilevel"/>
    <w:tmpl w:val="980C72FC"/>
    <w:lvl w:ilvl="0" w:tplc="7BB42482">
      <w:start w:val="1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9">
    <w:nsid w:val="0F6B3F25"/>
    <w:multiLevelType w:val="hybridMultilevel"/>
    <w:tmpl w:val="AB9AB61C"/>
    <w:lvl w:ilvl="0" w:tplc="8B84AE92">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0">
    <w:nsid w:val="165D2038"/>
    <w:multiLevelType w:val="hybridMultilevel"/>
    <w:tmpl w:val="C3DC7B64"/>
    <w:lvl w:ilvl="0" w:tplc="1DE2D2DA">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1">
    <w:nsid w:val="16C52834"/>
    <w:multiLevelType w:val="hybridMultilevel"/>
    <w:tmpl w:val="16A2BA24"/>
    <w:lvl w:ilvl="0" w:tplc="380A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5C6F73"/>
    <w:multiLevelType w:val="hybridMultilevel"/>
    <w:tmpl w:val="C1766BBA"/>
    <w:lvl w:ilvl="0" w:tplc="58FAC822">
      <w:start w:val="10"/>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3">
    <w:nsid w:val="1BD14D54"/>
    <w:multiLevelType w:val="hybridMultilevel"/>
    <w:tmpl w:val="B8BED3E6"/>
    <w:lvl w:ilvl="0" w:tplc="74903136">
      <w:start w:val="13"/>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4">
    <w:nsid w:val="1E420AE6"/>
    <w:multiLevelType w:val="hybridMultilevel"/>
    <w:tmpl w:val="7A9884CE"/>
    <w:lvl w:ilvl="0" w:tplc="4D3C52C8">
      <w:start w:val="6"/>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5">
    <w:nsid w:val="1F682335"/>
    <w:multiLevelType w:val="hybridMultilevel"/>
    <w:tmpl w:val="D6A06FFE"/>
    <w:lvl w:ilvl="0" w:tplc="380A001B">
      <w:start w:val="1"/>
      <w:numFmt w:val="lowerRoman"/>
      <w:lvlText w:val="%1."/>
      <w:lvlJc w:val="righ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20563BF2"/>
    <w:multiLevelType w:val="hybridMultilevel"/>
    <w:tmpl w:val="FB8CEA88"/>
    <w:lvl w:ilvl="0" w:tplc="AC163276">
      <w:start w:val="10"/>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7">
    <w:nsid w:val="225E2E08"/>
    <w:multiLevelType w:val="hybridMultilevel"/>
    <w:tmpl w:val="C8CA7ADE"/>
    <w:lvl w:ilvl="0" w:tplc="B5507654">
      <w:start w:val="8"/>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8">
    <w:nsid w:val="27116C3F"/>
    <w:multiLevelType w:val="hybridMultilevel"/>
    <w:tmpl w:val="0962362E"/>
    <w:lvl w:ilvl="0" w:tplc="BC50C7FA">
      <w:start w:val="14"/>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9">
    <w:nsid w:val="28225B70"/>
    <w:multiLevelType w:val="hybridMultilevel"/>
    <w:tmpl w:val="2A66E1BE"/>
    <w:lvl w:ilvl="0" w:tplc="1DE2D2DA">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0">
    <w:nsid w:val="2A9B25C2"/>
    <w:multiLevelType w:val="hybridMultilevel"/>
    <w:tmpl w:val="58CC1DCE"/>
    <w:lvl w:ilvl="0" w:tplc="C186C078">
      <w:start w:val="9"/>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1">
    <w:nsid w:val="2F23037D"/>
    <w:multiLevelType w:val="hybridMultilevel"/>
    <w:tmpl w:val="11402C4A"/>
    <w:lvl w:ilvl="0" w:tplc="73006364">
      <w:start w:val="9"/>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2">
    <w:nsid w:val="32C619BC"/>
    <w:multiLevelType w:val="hybridMultilevel"/>
    <w:tmpl w:val="EC2A8BA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3">
    <w:nsid w:val="38F07D58"/>
    <w:multiLevelType w:val="hybridMultilevel"/>
    <w:tmpl w:val="D500E912"/>
    <w:lvl w:ilvl="0" w:tplc="24EE20FA">
      <w:start w:val="10"/>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4">
    <w:nsid w:val="3C5F5676"/>
    <w:multiLevelType w:val="hybridMultilevel"/>
    <w:tmpl w:val="62189C18"/>
    <w:lvl w:ilvl="0" w:tplc="D4BCACE6">
      <w:start w:val="15"/>
      <w:numFmt w:val="decimal"/>
      <w:lvlText w:val="%1."/>
      <w:lvlJc w:val="left"/>
      <w:pPr>
        <w:ind w:left="720" w:hanging="360"/>
      </w:pPr>
      <w:rPr>
        <w:rFonts w:hint="default"/>
      </w:r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5">
    <w:nsid w:val="3D733134"/>
    <w:multiLevelType w:val="hybridMultilevel"/>
    <w:tmpl w:val="C3DC7B64"/>
    <w:lvl w:ilvl="0" w:tplc="1DE2D2DA">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6">
    <w:nsid w:val="3ED521F7"/>
    <w:multiLevelType w:val="hybridMultilevel"/>
    <w:tmpl w:val="4CAA9092"/>
    <w:lvl w:ilvl="0" w:tplc="380A0013">
      <w:start w:val="1"/>
      <w:numFmt w:val="upperRoman"/>
      <w:lvlText w:val="%1."/>
      <w:lvlJc w:val="righ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7">
    <w:nsid w:val="41687F10"/>
    <w:multiLevelType w:val="hybridMultilevel"/>
    <w:tmpl w:val="AD481B2E"/>
    <w:lvl w:ilvl="0" w:tplc="1A86DAC0">
      <w:start w:val="5"/>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8">
    <w:nsid w:val="63371416"/>
    <w:multiLevelType w:val="hybridMultilevel"/>
    <w:tmpl w:val="8E7488B8"/>
    <w:lvl w:ilvl="0" w:tplc="6AD6354A">
      <w:start w:val="14"/>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9">
    <w:nsid w:val="696D570E"/>
    <w:multiLevelType w:val="hybridMultilevel"/>
    <w:tmpl w:val="451A4C9A"/>
    <w:lvl w:ilvl="0" w:tplc="53BE10AE">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0">
    <w:nsid w:val="6A44115F"/>
    <w:multiLevelType w:val="hybridMultilevel"/>
    <w:tmpl w:val="F720471A"/>
    <w:lvl w:ilvl="0" w:tplc="D4BCACE6">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1">
    <w:nsid w:val="6E1451A5"/>
    <w:multiLevelType w:val="hybridMultilevel"/>
    <w:tmpl w:val="C96CCAA4"/>
    <w:lvl w:ilvl="0" w:tplc="498CDF44">
      <w:start w:val="8"/>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2">
    <w:nsid w:val="70537508"/>
    <w:multiLevelType w:val="hybridMultilevel"/>
    <w:tmpl w:val="C8CA7ADE"/>
    <w:lvl w:ilvl="0" w:tplc="B5507654">
      <w:start w:val="8"/>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3">
    <w:nsid w:val="72C00504"/>
    <w:multiLevelType w:val="hybridMultilevel"/>
    <w:tmpl w:val="2B221458"/>
    <w:lvl w:ilvl="0" w:tplc="C31A328E">
      <w:start w:val="14"/>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4">
    <w:nsid w:val="74181DE6"/>
    <w:multiLevelType w:val="hybridMultilevel"/>
    <w:tmpl w:val="6632231A"/>
    <w:lvl w:ilvl="0" w:tplc="B094AA1E">
      <w:start w:val="13"/>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5">
    <w:nsid w:val="764E5A62"/>
    <w:multiLevelType w:val="hybridMultilevel"/>
    <w:tmpl w:val="37DA22FE"/>
    <w:lvl w:ilvl="0" w:tplc="A8680DC8">
      <w:start w:val="6"/>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6">
    <w:nsid w:val="7A393BA5"/>
    <w:multiLevelType w:val="hybridMultilevel"/>
    <w:tmpl w:val="AB9AB61C"/>
    <w:lvl w:ilvl="0" w:tplc="8B84AE92">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7">
    <w:nsid w:val="7BDA3398"/>
    <w:multiLevelType w:val="hybridMultilevel"/>
    <w:tmpl w:val="354AC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530797"/>
    <w:multiLevelType w:val="hybridMultilevel"/>
    <w:tmpl w:val="AE9873FA"/>
    <w:lvl w:ilvl="0" w:tplc="9FDE807E">
      <w:start w:val="18"/>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9">
    <w:nsid w:val="7E845711"/>
    <w:multiLevelType w:val="hybridMultilevel"/>
    <w:tmpl w:val="DA2C5DDE"/>
    <w:lvl w:ilvl="0" w:tplc="B5507654">
      <w:start w:val="8"/>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15"/>
  </w:num>
  <w:num w:numId="2">
    <w:abstractNumId w:val="11"/>
  </w:num>
  <w:num w:numId="3">
    <w:abstractNumId w:val="22"/>
  </w:num>
  <w:num w:numId="4">
    <w:abstractNumId w:val="26"/>
  </w:num>
  <w:num w:numId="5">
    <w:abstractNumId w:val="3"/>
  </w:num>
  <w:num w:numId="6">
    <w:abstractNumId w:val="6"/>
  </w:num>
  <w:num w:numId="7">
    <w:abstractNumId w:val="27"/>
  </w:num>
  <w:num w:numId="8">
    <w:abstractNumId w:val="14"/>
  </w:num>
  <w:num w:numId="9">
    <w:abstractNumId w:val="39"/>
  </w:num>
  <w:num w:numId="10">
    <w:abstractNumId w:val="32"/>
  </w:num>
  <w:num w:numId="11">
    <w:abstractNumId w:val="17"/>
  </w:num>
  <w:num w:numId="12">
    <w:abstractNumId w:val="28"/>
  </w:num>
  <w:num w:numId="13">
    <w:abstractNumId w:val="24"/>
  </w:num>
  <w:num w:numId="14">
    <w:abstractNumId w:val="36"/>
  </w:num>
  <w:num w:numId="15">
    <w:abstractNumId w:val="30"/>
  </w:num>
  <w:num w:numId="16">
    <w:abstractNumId w:val="31"/>
  </w:num>
  <w:num w:numId="17">
    <w:abstractNumId w:val="21"/>
  </w:num>
  <w:num w:numId="18">
    <w:abstractNumId w:val="7"/>
  </w:num>
  <w:num w:numId="19">
    <w:abstractNumId w:val="13"/>
  </w:num>
  <w:num w:numId="20">
    <w:abstractNumId w:val="5"/>
  </w:num>
  <w:num w:numId="21">
    <w:abstractNumId w:val="29"/>
  </w:num>
  <w:num w:numId="22">
    <w:abstractNumId w:val="12"/>
  </w:num>
  <w:num w:numId="23">
    <w:abstractNumId w:val="38"/>
  </w:num>
  <w:num w:numId="24">
    <w:abstractNumId w:val="37"/>
  </w:num>
  <w:num w:numId="25">
    <w:abstractNumId w:val="25"/>
  </w:num>
  <w:num w:numId="26">
    <w:abstractNumId w:val="35"/>
  </w:num>
  <w:num w:numId="27">
    <w:abstractNumId w:val="4"/>
  </w:num>
  <w:num w:numId="28">
    <w:abstractNumId w:val="16"/>
  </w:num>
  <w:num w:numId="29">
    <w:abstractNumId w:val="8"/>
  </w:num>
  <w:num w:numId="30">
    <w:abstractNumId w:val="9"/>
  </w:num>
  <w:num w:numId="31">
    <w:abstractNumId w:val="33"/>
  </w:num>
  <w:num w:numId="32">
    <w:abstractNumId w:val="34"/>
  </w:num>
  <w:num w:numId="33">
    <w:abstractNumId w:val="20"/>
  </w:num>
  <w:num w:numId="34">
    <w:abstractNumId w:val="23"/>
  </w:num>
  <w:num w:numId="35">
    <w:abstractNumId w:val="18"/>
  </w:num>
  <w:num w:numId="36">
    <w:abstractNumId w:val="10"/>
  </w:num>
  <w:num w:numId="37">
    <w:abstractNumId w:val="19"/>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trackRevisions/>
  <w:defaultTabStop w:val="708"/>
  <w:hyphenationZone w:val="425"/>
  <w:doNotHyphenateCaps/>
  <w:drawingGridHorizontalSpacing w:val="110"/>
  <w:displayHorizontalDrawingGridEvery w:val="2"/>
  <w:characterSpacingControl w:val="doNotCompress"/>
  <w:doNotValidateAgainstSchema/>
  <w:doNotDemarcateInvalidXml/>
  <w:hdrShapeDefaults>
    <o:shapedefaults v:ext="edit" spidmax="8194"/>
  </w:hdrShapeDefaults>
  <w:footnotePr>
    <w:footnote w:id="0"/>
    <w:footnote w:id="1"/>
  </w:footnotePr>
  <w:endnotePr>
    <w:endnote w:id="0"/>
    <w:endnote w:id="1"/>
  </w:endnotePr>
  <w:compat/>
  <w:rsids>
    <w:rsidRoot w:val="00A47480"/>
    <w:rsid w:val="0000317A"/>
    <w:rsid w:val="00006045"/>
    <w:rsid w:val="000110CD"/>
    <w:rsid w:val="00012706"/>
    <w:rsid w:val="00014BF9"/>
    <w:rsid w:val="00027CAB"/>
    <w:rsid w:val="00031389"/>
    <w:rsid w:val="00032198"/>
    <w:rsid w:val="000329CF"/>
    <w:rsid w:val="00033975"/>
    <w:rsid w:val="00034BE6"/>
    <w:rsid w:val="000350EE"/>
    <w:rsid w:val="000373F9"/>
    <w:rsid w:val="00052E95"/>
    <w:rsid w:val="00054C62"/>
    <w:rsid w:val="000560CE"/>
    <w:rsid w:val="000568B4"/>
    <w:rsid w:val="0006159E"/>
    <w:rsid w:val="00067175"/>
    <w:rsid w:val="00067E06"/>
    <w:rsid w:val="00075219"/>
    <w:rsid w:val="00077AE2"/>
    <w:rsid w:val="00077B80"/>
    <w:rsid w:val="00080346"/>
    <w:rsid w:val="000811FC"/>
    <w:rsid w:val="0008251A"/>
    <w:rsid w:val="00084148"/>
    <w:rsid w:val="00086987"/>
    <w:rsid w:val="00087B1E"/>
    <w:rsid w:val="00092ACD"/>
    <w:rsid w:val="000A4467"/>
    <w:rsid w:val="000A5045"/>
    <w:rsid w:val="000A5F09"/>
    <w:rsid w:val="000B184B"/>
    <w:rsid w:val="000B4E69"/>
    <w:rsid w:val="000B6A3C"/>
    <w:rsid w:val="000B6AE1"/>
    <w:rsid w:val="000C02FB"/>
    <w:rsid w:val="000C301E"/>
    <w:rsid w:val="000C78F4"/>
    <w:rsid w:val="000D349F"/>
    <w:rsid w:val="000D53CD"/>
    <w:rsid w:val="000D64C0"/>
    <w:rsid w:val="000D6815"/>
    <w:rsid w:val="000E0588"/>
    <w:rsid w:val="000E1FD8"/>
    <w:rsid w:val="000E2533"/>
    <w:rsid w:val="000E3AD4"/>
    <w:rsid w:val="000E409E"/>
    <w:rsid w:val="000E465C"/>
    <w:rsid w:val="000F069F"/>
    <w:rsid w:val="000F5C27"/>
    <w:rsid w:val="001018D5"/>
    <w:rsid w:val="001207C8"/>
    <w:rsid w:val="0012134A"/>
    <w:rsid w:val="001240F1"/>
    <w:rsid w:val="001244D0"/>
    <w:rsid w:val="00132A0E"/>
    <w:rsid w:val="00132DB2"/>
    <w:rsid w:val="001343CD"/>
    <w:rsid w:val="001405A1"/>
    <w:rsid w:val="00141812"/>
    <w:rsid w:val="00142587"/>
    <w:rsid w:val="00142B4B"/>
    <w:rsid w:val="00151DA7"/>
    <w:rsid w:val="001553CA"/>
    <w:rsid w:val="0015588A"/>
    <w:rsid w:val="00160C22"/>
    <w:rsid w:val="00161615"/>
    <w:rsid w:val="0016409C"/>
    <w:rsid w:val="00164545"/>
    <w:rsid w:val="00166662"/>
    <w:rsid w:val="001674BD"/>
    <w:rsid w:val="001771F0"/>
    <w:rsid w:val="001822EC"/>
    <w:rsid w:val="00183428"/>
    <w:rsid w:val="0018563C"/>
    <w:rsid w:val="001904FC"/>
    <w:rsid w:val="0019304D"/>
    <w:rsid w:val="001A4935"/>
    <w:rsid w:val="001B24AF"/>
    <w:rsid w:val="001B26FC"/>
    <w:rsid w:val="001B452C"/>
    <w:rsid w:val="001B732E"/>
    <w:rsid w:val="001C7F41"/>
    <w:rsid w:val="001D04ED"/>
    <w:rsid w:val="001D1F00"/>
    <w:rsid w:val="001D31AC"/>
    <w:rsid w:val="001E35CE"/>
    <w:rsid w:val="001E3CEB"/>
    <w:rsid w:val="001E5B66"/>
    <w:rsid w:val="001F185B"/>
    <w:rsid w:val="001F21DF"/>
    <w:rsid w:val="001F3E8C"/>
    <w:rsid w:val="001F4C61"/>
    <w:rsid w:val="00202345"/>
    <w:rsid w:val="00206009"/>
    <w:rsid w:val="002131C3"/>
    <w:rsid w:val="00213B0B"/>
    <w:rsid w:val="00222D65"/>
    <w:rsid w:val="00223BAE"/>
    <w:rsid w:val="00234C0D"/>
    <w:rsid w:val="00235C23"/>
    <w:rsid w:val="0023662A"/>
    <w:rsid w:val="00237503"/>
    <w:rsid w:val="002414C7"/>
    <w:rsid w:val="002541D5"/>
    <w:rsid w:val="00254AD0"/>
    <w:rsid w:val="00256593"/>
    <w:rsid w:val="0026140A"/>
    <w:rsid w:val="00264B8C"/>
    <w:rsid w:val="00265E11"/>
    <w:rsid w:val="00275054"/>
    <w:rsid w:val="00275A5A"/>
    <w:rsid w:val="00287E34"/>
    <w:rsid w:val="00291B56"/>
    <w:rsid w:val="00294890"/>
    <w:rsid w:val="00297B10"/>
    <w:rsid w:val="002A155E"/>
    <w:rsid w:val="002A66ED"/>
    <w:rsid w:val="002B0380"/>
    <w:rsid w:val="002B0465"/>
    <w:rsid w:val="002B093C"/>
    <w:rsid w:val="002B117F"/>
    <w:rsid w:val="002B4203"/>
    <w:rsid w:val="002B54B6"/>
    <w:rsid w:val="002C1AF7"/>
    <w:rsid w:val="002C1B03"/>
    <w:rsid w:val="002C4D70"/>
    <w:rsid w:val="002D0807"/>
    <w:rsid w:val="002D1F2C"/>
    <w:rsid w:val="002D334B"/>
    <w:rsid w:val="002D4D88"/>
    <w:rsid w:val="002D783C"/>
    <w:rsid w:val="002E2B5F"/>
    <w:rsid w:val="002E3BFD"/>
    <w:rsid w:val="002E5339"/>
    <w:rsid w:val="002E640E"/>
    <w:rsid w:val="002E7408"/>
    <w:rsid w:val="002F463D"/>
    <w:rsid w:val="003012F6"/>
    <w:rsid w:val="0030446B"/>
    <w:rsid w:val="0030616E"/>
    <w:rsid w:val="00312441"/>
    <w:rsid w:val="0031294C"/>
    <w:rsid w:val="00312B21"/>
    <w:rsid w:val="003143C1"/>
    <w:rsid w:val="00321754"/>
    <w:rsid w:val="00324046"/>
    <w:rsid w:val="003275DE"/>
    <w:rsid w:val="0033174A"/>
    <w:rsid w:val="00331C89"/>
    <w:rsid w:val="00332E84"/>
    <w:rsid w:val="00332ECB"/>
    <w:rsid w:val="003367E0"/>
    <w:rsid w:val="00336BA8"/>
    <w:rsid w:val="0033786F"/>
    <w:rsid w:val="00340B25"/>
    <w:rsid w:val="003462D3"/>
    <w:rsid w:val="0035749E"/>
    <w:rsid w:val="00360496"/>
    <w:rsid w:val="00361338"/>
    <w:rsid w:val="00361D33"/>
    <w:rsid w:val="00364CF9"/>
    <w:rsid w:val="00364D0C"/>
    <w:rsid w:val="00370DE5"/>
    <w:rsid w:val="00372708"/>
    <w:rsid w:val="00376172"/>
    <w:rsid w:val="0037781B"/>
    <w:rsid w:val="00380866"/>
    <w:rsid w:val="003868CD"/>
    <w:rsid w:val="003945C3"/>
    <w:rsid w:val="003B0233"/>
    <w:rsid w:val="003B04AC"/>
    <w:rsid w:val="003B5885"/>
    <w:rsid w:val="003B6094"/>
    <w:rsid w:val="003C337C"/>
    <w:rsid w:val="003D1821"/>
    <w:rsid w:val="003D1ECC"/>
    <w:rsid w:val="003D22E4"/>
    <w:rsid w:val="003D46E6"/>
    <w:rsid w:val="003D53F0"/>
    <w:rsid w:val="003D5D6D"/>
    <w:rsid w:val="003E404A"/>
    <w:rsid w:val="003E4B90"/>
    <w:rsid w:val="003E5984"/>
    <w:rsid w:val="003F23C4"/>
    <w:rsid w:val="003F6010"/>
    <w:rsid w:val="003F7F9E"/>
    <w:rsid w:val="00407FB9"/>
    <w:rsid w:val="004112E3"/>
    <w:rsid w:val="0041511A"/>
    <w:rsid w:val="00415CF0"/>
    <w:rsid w:val="00422C44"/>
    <w:rsid w:val="00424255"/>
    <w:rsid w:val="00425908"/>
    <w:rsid w:val="00427CDF"/>
    <w:rsid w:val="0043280B"/>
    <w:rsid w:val="00435ABA"/>
    <w:rsid w:val="00435B81"/>
    <w:rsid w:val="004362E1"/>
    <w:rsid w:val="00441214"/>
    <w:rsid w:val="00441794"/>
    <w:rsid w:val="004428F2"/>
    <w:rsid w:val="00447245"/>
    <w:rsid w:val="0044744A"/>
    <w:rsid w:val="0045009C"/>
    <w:rsid w:val="00452F06"/>
    <w:rsid w:val="00452FDA"/>
    <w:rsid w:val="0045312B"/>
    <w:rsid w:val="00453BB8"/>
    <w:rsid w:val="00461647"/>
    <w:rsid w:val="004646A0"/>
    <w:rsid w:val="004646D9"/>
    <w:rsid w:val="004712F7"/>
    <w:rsid w:val="004713F9"/>
    <w:rsid w:val="00474ABD"/>
    <w:rsid w:val="00487244"/>
    <w:rsid w:val="004919CD"/>
    <w:rsid w:val="00493109"/>
    <w:rsid w:val="0049352A"/>
    <w:rsid w:val="00496D5B"/>
    <w:rsid w:val="004A357D"/>
    <w:rsid w:val="004A536A"/>
    <w:rsid w:val="004A5A6F"/>
    <w:rsid w:val="004A71C7"/>
    <w:rsid w:val="004A79D4"/>
    <w:rsid w:val="004B247B"/>
    <w:rsid w:val="004B7299"/>
    <w:rsid w:val="004C1DE1"/>
    <w:rsid w:val="004C30B0"/>
    <w:rsid w:val="004C480C"/>
    <w:rsid w:val="004C4908"/>
    <w:rsid w:val="004C77B6"/>
    <w:rsid w:val="004C7B11"/>
    <w:rsid w:val="004D1EC2"/>
    <w:rsid w:val="004D5785"/>
    <w:rsid w:val="004D6FF1"/>
    <w:rsid w:val="004E68C0"/>
    <w:rsid w:val="004E70B7"/>
    <w:rsid w:val="004E7592"/>
    <w:rsid w:val="004E7F5B"/>
    <w:rsid w:val="004F14C1"/>
    <w:rsid w:val="004F3B9B"/>
    <w:rsid w:val="004F493C"/>
    <w:rsid w:val="004F528F"/>
    <w:rsid w:val="0050430F"/>
    <w:rsid w:val="00507815"/>
    <w:rsid w:val="00513A5C"/>
    <w:rsid w:val="00520711"/>
    <w:rsid w:val="00527B04"/>
    <w:rsid w:val="00530A51"/>
    <w:rsid w:val="00533034"/>
    <w:rsid w:val="00541495"/>
    <w:rsid w:val="005436BA"/>
    <w:rsid w:val="00543B00"/>
    <w:rsid w:val="00545735"/>
    <w:rsid w:val="0055158E"/>
    <w:rsid w:val="00553331"/>
    <w:rsid w:val="00553F80"/>
    <w:rsid w:val="00554F88"/>
    <w:rsid w:val="005603FE"/>
    <w:rsid w:val="00565221"/>
    <w:rsid w:val="00565B8C"/>
    <w:rsid w:val="00570179"/>
    <w:rsid w:val="00571CBD"/>
    <w:rsid w:val="005726E4"/>
    <w:rsid w:val="00575A71"/>
    <w:rsid w:val="00577B2C"/>
    <w:rsid w:val="00584B0F"/>
    <w:rsid w:val="00591703"/>
    <w:rsid w:val="005917BB"/>
    <w:rsid w:val="005A2375"/>
    <w:rsid w:val="005A2BAA"/>
    <w:rsid w:val="005A3902"/>
    <w:rsid w:val="005A6947"/>
    <w:rsid w:val="005A7A25"/>
    <w:rsid w:val="005C0306"/>
    <w:rsid w:val="005D0434"/>
    <w:rsid w:val="005D0BCA"/>
    <w:rsid w:val="005D1754"/>
    <w:rsid w:val="005D18CC"/>
    <w:rsid w:val="005D2452"/>
    <w:rsid w:val="005D5658"/>
    <w:rsid w:val="005E55B7"/>
    <w:rsid w:val="005E69A0"/>
    <w:rsid w:val="005F7C56"/>
    <w:rsid w:val="00604A2C"/>
    <w:rsid w:val="0060530B"/>
    <w:rsid w:val="0060660C"/>
    <w:rsid w:val="00606E14"/>
    <w:rsid w:val="00617AD0"/>
    <w:rsid w:val="00627971"/>
    <w:rsid w:val="0063146D"/>
    <w:rsid w:val="00633985"/>
    <w:rsid w:val="00635840"/>
    <w:rsid w:val="00640226"/>
    <w:rsid w:val="0064039F"/>
    <w:rsid w:val="0064287F"/>
    <w:rsid w:val="00643470"/>
    <w:rsid w:val="006450AC"/>
    <w:rsid w:val="006466DF"/>
    <w:rsid w:val="00647D16"/>
    <w:rsid w:val="00650135"/>
    <w:rsid w:val="006504D7"/>
    <w:rsid w:val="0065140C"/>
    <w:rsid w:val="006517D4"/>
    <w:rsid w:val="006530C1"/>
    <w:rsid w:val="0065343A"/>
    <w:rsid w:val="00660D90"/>
    <w:rsid w:val="00660E95"/>
    <w:rsid w:val="0066103E"/>
    <w:rsid w:val="00662096"/>
    <w:rsid w:val="00673B37"/>
    <w:rsid w:val="006764D3"/>
    <w:rsid w:val="006765A7"/>
    <w:rsid w:val="00677411"/>
    <w:rsid w:val="006774B4"/>
    <w:rsid w:val="00677FB4"/>
    <w:rsid w:val="00691DE7"/>
    <w:rsid w:val="00696D3F"/>
    <w:rsid w:val="006A018F"/>
    <w:rsid w:val="006B21BC"/>
    <w:rsid w:val="006B43EB"/>
    <w:rsid w:val="006C1FC8"/>
    <w:rsid w:val="006D3FB1"/>
    <w:rsid w:val="006D6100"/>
    <w:rsid w:val="006E03BB"/>
    <w:rsid w:val="006E0DB6"/>
    <w:rsid w:val="006E59A2"/>
    <w:rsid w:val="006E6120"/>
    <w:rsid w:val="006F035C"/>
    <w:rsid w:val="006F2E85"/>
    <w:rsid w:val="006F3823"/>
    <w:rsid w:val="006F40AF"/>
    <w:rsid w:val="006F705B"/>
    <w:rsid w:val="006F76A8"/>
    <w:rsid w:val="007046E2"/>
    <w:rsid w:val="00712B50"/>
    <w:rsid w:val="00713C6A"/>
    <w:rsid w:val="00715703"/>
    <w:rsid w:val="00715853"/>
    <w:rsid w:val="0071595E"/>
    <w:rsid w:val="0072775C"/>
    <w:rsid w:val="00730079"/>
    <w:rsid w:val="00737386"/>
    <w:rsid w:val="00741B6D"/>
    <w:rsid w:val="00742019"/>
    <w:rsid w:val="007444CE"/>
    <w:rsid w:val="00746204"/>
    <w:rsid w:val="00746B4D"/>
    <w:rsid w:val="00747625"/>
    <w:rsid w:val="007566A9"/>
    <w:rsid w:val="007640B6"/>
    <w:rsid w:val="00765585"/>
    <w:rsid w:val="007855D0"/>
    <w:rsid w:val="007912BD"/>
    <w:rsid w:val="0079332E"/>
    <w:rsid w:val="00793332"/>
    <w:rsid w:val="00796AAB"/>
    <w:rsid w:val="007A1721"/>
    <w:rsid w:val="007A5484"/>
    <w:rsid w:val="007A5CF5"/>
    <w:rsid w:val="007A657F"/>
    <w:rsid w:val="007B1353"/>
    <w:rsid w:val="007B195E"/>
    <w:rsid w:val="007B5021"/>
    <w:rsid w:val="007B5F31"/>
    <w:rsid w:val="007C15CC"/>
    <w:rsid w:val="007C2C8F"/>
    <w:rsid w:val="007C491B"/>
    <w:rsid w:val="007C7455"/>
    <w:rsid w:val="007C7B5A"/>
    <w:rsid w:val="007D0AB4"/>
    <w:rsid w:val="007D1610"/>
    <w:rsid w:val="007D33B8"/>
    <w:rsid w:val="007D345D"/>
    <w:rsid w:val="007D4D56"/>
    <w:rsid w:val="007D573E"/>
    <w:rsid w:val="007E0988"/>
    <w:rsid w:val="007E35A0"/>
    <w:rsid w:val="007E5505"/>
    <w:rsid w:val="007E5D48"/>
    <w:rsid w:val="007E5E26"/>
    <w:rsid w:val="007F1914"/>
    <w:rsid w:val="007F454E"/>
    <w:rsid w:val="007F4DF6"/>
    <w:rsid w:val="007F6AEB"/>
    <w:rsid w:val="0080183E"/>
    <w:rsid w:val="00806C54"/>
    <w:rsid w:val="00807205"/>
    <w:rsid w:val="00807234"/>
    <w:rsid w:val="0081414E"/>
    <w:rsid w:val="008208AF"/>
    <w:rsid w:val="00821893"/>
    <w:rsid w:val="00821E86"/>
    <w:rsid w:val="00823629"/>
    <w:rsid w:val="00832B79"/>
    <w:rsid w:val="008336F6"/>
    <w:rsid w:val="00835033"/>
    <w:rsid w:val="00837B25"/>
    <w:rsid w:val="008402E1"/>
    <w:rsid w:val="00840B6F"/>
    <w:rsid w:val="00846791"/>
    <w:rsid w:val="00853CE2"/>
    <w:rsid w:val="00857AFD"/>
    <w:rsid w:val="008637C3"/>
    <w:rsid w:val="00864355"/>
    <w:rsid w:val="00864E7C"/>
    <w:rsid w:val="00867222"/>
    <w:rsid w:val="00870109"/>
    <w:rsid w:val="00874CCC"/>
    <w:rsid w:val="008771B0"/>
    <w:rsid w:val="008775BC"/>
    <w:rsid w:val="00881695"/>
    <w:rsid w:val="0088198B"/>
    <w:rsid w:val="00882EE1"/>
    <w:rsid w:val="008834A8"/>
    <w:rsid w:val="00892E07"/>
    <w:rsid w:val="008A401C"/>
    <w:rsid w:val="008B0971"/>
    <w:rsid w:val="008B3326"/>
    <w:rsid w:val="008B3B42"/>
    <w:rsid w:val="008B4F92"/>
    <w:rsid w:val="008C00D3"/>
    <w:rsid w:val="008C07CE"/>
    <w:rsid w:val="008C266A"/>
    <w:rsid w:val="008C2FE8"/>
    <w:rsid w:val="008C30B9"/>
    <w:rsid w:val="008D1223"/>
    <w:rsid w:val="008D1696"/>
    <w:rsid w:val="008D2A55"/>
    <w:rsid w:val="008D47C0"/>
    <w:rsid w:val="008F2987"/>
    <w:rsid w:val="008F4249"/>
    <w:rsid w:val="00917664"/>
    <w:rsid w:val="00922E37"/>
    <w:rsid w:val="00925E00"/>
    <w:rsid w:val="00932424"/>
    <w:rsid w:val="00933381"/>
    <w:rsid w:val="00933690"/>
    <w:rsid w:val="00941E38"/>
    <w:rsid w:val="0094499E"/>
    <w:rsid w:val="00947A4C"/>
    <w:rsid w:val="009607C0"/>
    <w:rsid w:val="00962016"/>
    <w:rsid w:val="009641DC"/>
    <w:rsid w:val="00965918"/>
    <w:rsid w:val="0097111C"/>
    <w:rsid w:val="0097763D"/>
    <w:rsid w:val="00980999"/>
    <w:rsid w:val="00981BEA"/>
    <w:rsid w:val="00983BB7"/>
    <w:rsid w:val="009937EE"/>
    <w:rsid w:val="009A0107"/>
    <w:rsid w:val="009A78DD"/>
    <w:rsid w:val="009B39B1"/>
    <w:rsid w:val="009B58F1"/>
    <w:rsid w:val="009B631E"/>
    <w:rsid w:val="009C20A2"/>
    <w:rsid w:val="009C299E"/>
    <w:rsid w:val="009C33C6"/>
    <w:rsid w:val="009C6321"/>
    <w:rsid w:val="009D28DB"/>
    <w:rsid w:val="009D400D"/>
    <w:rsid w:val="009D5A3E"/>
    <w:rsid w:val="009E2432"/>
    <w:rsid w:val="009E58BD"/>
    <w:rsid w:val="009E6135"/>
    <w:rsid w:val="009E6F85"/>
    <w:rsid w:val="009E7AED"/>
    <w:rsid w:val="009F6ACD"/>
    <w:rsid w:val="009F6DF6"/>
    <w:rsid w:val="00A029B2"/>
    <w:rsid w:val="00A03350"/>
    <w:rsid w:val="00A049E2"/>
    <w:rsid w:val="00A162F9"/>
    <w:rsid w:val="00A2037D"/>
    <w:rsid w:val="00A22F98"/>
    <w:rsid w:val="00A25AE1"/>
    <w:rsid w:val="00A328E5"/>
    <w:rsid w:val="00A333A5"/>
    <w:rsid w:val="00A338EB"/>
    <w:rsid w:val="00A33B09"/>
    <w:rsid w:val="00A37AEB"/>
    <w:rsid w:val="00A4235D"/>
    <w:rsid w:val="00A45C53"/>
    <w:rsid w:val="00A45CA5"/>
    <w:rsid w:val="00A46C9A"/>
    <w:rsid w:val="00A47480"/>
    <w:rsid w:val="00A54B2E"/>
    <w:rsid w:val="00A56D8E"/>
    <w:rsid w:val="00A57BF4"/>
    <w:rsid w:val="00A61869"/>
    <w:rsid w:val="00A64D74"/>
    <w:rsid w:val="00A67E04"/>
    <w:rsid w:val="00A720F8"/>
    <w:rsid w:val="00A726AB"/>
    <w:rsid w:val="00A757A6"/>
    <w:rsid w:val="00A814C3"/>
    <w:rsid w:val="00A82B1B"/>
    <w:rsid w:val="00A82B89"/>
    <w:rsid w:val="00A92F15"/>
    <w:rsid w:val="00A95548"/>
    <w:rsid w:val="00AA00C5"/>
    <w:rsid w:val="00AA2B87"/>
    <w:rsid w:val="00AA3E53"/>
    <w:rsid w:val="00AA4E9E"/>
    <w:rsid w:val="00AA7608"/>
    <w:rsid w:val="00AB01E2"/>
    <w:rsid w:val="00AB356D"/>
    <w:rsid w:val="00AB7F66"/>
    <w:rsid w:val="00AC3E89"/>
    <w:rsid w:val="00AC7502"/>
    <w:rsid w:val="00AD4101"/>
    <w:rsid w:val="00AD680B"/>
    <w:rsid w:val="00AD6D28"/>
    <w:rsid w:val="00AD7004"/>
    <w:rsid w:val="00AD7BBA"/>
    <w:rsid w:val="00AE020F"/>
    <w:rsid w:val="00AE0EF8"/>
    <w:rsid w:val="00AF0C00"/>
    <w:rsid w:val="00AF17F5"/>
    <w:rsid w:val="00AF2C06"/>
    <w:rsid w:val="00B039AA"/>
    <w:rsid w:val="00B158AF"/>
    <w:rsid w:val="00B15A44"/>
    <w:rsid w:val="00B2021E"/>
    <w:rsid w:val="00B20233"/>
    <w:rsid w:val="00B20D1D"/>
    <w:rsid w:val="00B21EA6"/>
    <w:rsid w:val="00B317CD"/>
    <w:rsid w:val="00B33E33"/>
    <w:rsid w:val="00B3650B"/>
    <w:rsid w:val="00B3749F"/>
    <w:rsid w:val="00B37C96"/>
    <w:rsid w:val="00B40AC2"/>
    <w:rsid w:val="00B4168D"/>
    <w:rsid w:val="00B41CCC"/>
    <w:rsid w:val="00B45A8B"/>
    <w:rsid w:val="00B47A49"/>
    <w:rsid w:val="00B50D38"/>
    <w:rsid w:val="00B5328C"/>
    <w:rsid w:val="00B5541B"/>
    <w:rsid w:val="00B56536"/>
    <w:rsid w:val="00B602C7"/>
    <w:rsid w:val="00B64DB9"/>
    <w:rsid w:val="00B7143D"/>
    <w:rsid w:val="00B801B4"/>
    <w:rsid w:val="00B84701"/>
    <w:rsid w:val="00B875C6"/>
    <w:rsid w:val="00B918C0"/>
    <w:rsid w:val="00B9249B"/>
    <w:rsid w:val="00B92F45"/>
    <w:rsid w:val="00B94DEB"/>
    <w:rsid w:val="00B95077"/>
    <w:rsid w:val="00B965B6"/>
    <w:rsid w:val="00B97952"/>
    <w:rsid w:val="00BA0D95"/>
    <w:rsid w:val="00BA5319"/>
    <w:rsid w:val="00BB0604"/>
    <w:rsid w:val="00BB1A74"/>
    <w:rsid w:val="00BB2253"/>
    <w:rsid w:val="00BB46B0"/>
    <w:rsid w:val="00BB6263"/>
    <w:rsid w:val="00BB636B"/>
    <w:rsid w:val="00BB66E1"/>
    <w:rsid w:val="00BC2340"/>
    <w:rsid w:val="00BC3D42"/>
    <w:rsid w:val="00BC4DB9"/>
    <w:rsid w:val="00BC4F5E"/>
    <w:rsid w:val="00BD0712"/>
    <w:rsid w:val="00BD0995"/>
    <w:rsid w:val="00BD2454"/>
    <w:rsid w:val="00BD249A"/>
    <w:rsid w:val="00BD2D6D"/>
    <w:rsid w:val="00BD4BFC"/>
    <w:rsid w:val="00BE0E75"/>
    <w:rsid w:val="00BE432F"/>
    <w:rsid w:val="00BF02B1"/>
    <w:rsid w:val="00BF19E2"/>
    <w:rsid w:val="00BF4148"/>
    <w:rsid w:val="00C0093D"/>
    <w:rsid w:val="00C039D4"/>
    <w:rsid w:val="00C10114"/>
    <w:rsid w:val="00C1060A"/>
    <w:rsid w:val="00C14B34"/>
    <w:rsid w:val="00C169E2"/>
    <w:rsid w:val="00C20951"/>
    <w:rsid w:val="00C2135B"/>
    <w:rsid w:val="00C22451"/>
    <w:rsid w:val="00C2268C"/>
    <w:rsid w:val="00C2351C"/>
    <w:rsid w:val="00C2387A"/>
    <w:rsid w:val="00C23B71"/>
    <w:rsid w:val="00C26F96"/>
    <w:rsid w:val="00C2772B"/>
    <w:rsid w:val="00C304BD"/>
    <w:rsid w:val="00C33266"/>
    <w:rsid w:val="00C35137"/>
    <w:rsid w:val="00C354A6"/>
    <w:rsid w:val="00C44569"/>
    <w:rsid w:val="00C44D8C"/>
    <w:rsid w:val="00C47452"/>
    <w:rsid w:val="00C51BCB"/>
    <w:rsid w:val="00C53790"/>
    <w:rsid w:val="00C6275A"/>
    <w:rsid w:val="00C6494A"/>
    <w:rsid w:val="00C72FD6"/>
    <w:rsid w:val="00C77F1B"/>
    <w:rsid w:val="00C8136C"/>
    <w:rsid w:val="00C86872"/>
    <w:rsid w:val="00C90335"/>
    <w:rsid w:val="00C90BAE"/>
    <w:rsid w:val="00C91327"/>
    <w:rsid w:val="00C93547"/>
    <w:rsid w:val="00C95565"/>
    <w:rsid w:val="00CA61A4"/>
    <w:rsid w:val="00CB3082"/>
    <w:rsid w:val="00CB507E"/>
    <w:rsid w:val="00CD093F"/>
    <w:rsid w:val="00CD34C1"/>
    <w:rsid w:val="00CD4B9D"/>
    <w:rsid w:val="00CF06CF"/>
    <w:rsid w:val="00CF2E2F"/>
    <w:rsid w:val="00CF597F"/>
    <w:rsid w:val="00CF5FFA"/>
    <w:rsid w:val="00D04B4B"/>
    <w:rsid w:val="00D0587E"/>
    <w:rsid w:val="00D07C07"/>
    <w:rsid w:val="00D143AF"/>
    <w:rsid w:val="00D17039"/>
    <w:rsid w:val="00D22CEA"/>
    <w:rsid w:val="00D24D4E"/>
    <w:rsid w:val="00D26333"/>
    <w:rsid w:val="00D30889"/>
    <w:rsid w:val="00D32525"/>
    <w:rsid w:val="00D35942"/>
    <w:rsid w:val="00D370B9"/>
    <w:rsid w:val="00D4082C"/>
    <w:rsid w:val="00D40ABC"/>
    <w:rsid w:val="00D435F5"/>
    <w:rsid w:val="00D445C6"/>
    <w:rsid w:val="00D44D8A"/>
    <w:rsid w:val="00D469C3"/>
    <w:rsid w:val="00D502F6"/>
    <w:rsid w:val="00D51FAE"/>
    <w:rsid w:val="00D544C5"/>
    <w:rsid w:val="00D61120"/>
    <w:rsid w:val="00D70486"/>
    <w:rsid w:val="00D7179D"/>
    <w:rsid w:val="00D7561C"/>
    <w:rsid w:val="00D847A7"/>
    <w:rsid w:val="00D85C72"/>
    <w:rsid w:val="00D865B9"/>
    <w:rsid w:val="00D90A95"/>
    <w:rsid w:val="00D928B0"/>
    <w:rsid w:val="00D932E8"/>
    <w:rsid w:val="00D952FE"/>
    <w:rsid w:val="00D96F00"/>
    <w:rsid w:val="00DA0169"/>
    <w:rsid w:val="00DA12C5"/>
    <w:rsid w:val="00DA2D33"/>
    <w:rsid w:val="00DA68FC"/>
    <w:rsid w:val="00DA7800"/>
    <w:rsid w:val="00DA7E52"/>
    <w:rsid w:val="00DA7F67"/>
    <w:rsid w:val="00DB2AE7"/>
    <w:rsid w:val="00DB43D6"/>
    <w:rsid w:val="00DC1488"/>
    <w:rsid w:val="00DC29F3"/>
    <w:rsid w:val="00DC6D8D"/>
    <w:rsid w:val="00DD0549"/>
    <w:rsid w:val="00DD0B42"/>
    <w:rsid w:val="00DD1BC5"/>
    <w:rsid w:val="00DD2CEB"/>
    <w:rsid w:val="00DD4D8D"/>
    <w:rsid w:val="00DE10CF"/>
    <w:rsid w:val="00DE18BB"/>
    <w:rsid w:val="00DE27AA"/>
    <w:rsid w:val="00DE7684"/>
    <w:rsid w:val="00DF0B63"/>
    <w:rsid w:val="00DF15AB"/>
    <w:rsid w:val="00DF2CD1"/>
    <w:rsid w:val="00DF722B"/>
    <w:rsid w:val="00E03113"/>
    <w:rsid w:val="00E068D8"/>
    <w:rsid w:val="00E104AD"/>
    <w:rsid w:val="00E1502E"/>
    <w:rsid w:val="00E20C6B"/>
    <w:rsid w:val="00E2317B"/>
    <w:rsid w:val="00E243E0"/>
    <w:rsid w:val="00E25706"/>
    <w:rsid w:val="00E268FB"/>
    <w:rsid w:val="00E269A6"/>
    <w:rsid w:val="00E26AED"/>
    <w:rsid w:val="00E30C9D"/>
    <w:rsid w:val="00E30D49"/>
    <w:rsid w:val="00E365DD"/>
    <w:rsid w:val="00E40DDB"/>
    <w:rsid w:val="00E47846"/>
    <w:rsid w:val="00E54281"/>
    <w:rsid w:val="00E567A8"/>
    <w:rsid w:val="00E57B78"/>
    <w:rsid w:val="00E57D8C"/>
    <w:rsid w:val="00E610DD"/>
    <w:rsid w:val="00E618A0"/>
    <w:rsid w:val="00E61B2B"/>
    <w:rsid w:val="00E646AF"/>
    <w:rsid w:val="00E711AB"/>
    <w:rsid w:val="00E715EE"/>
    <w:rsid w:val="00E73E9C"/>
    <w:rsid w:val="00E75943"/>
    <w:rsid w:val="00E81CFC"/>
    <w:rsid w:val="00E8271E"/>
    <w:rsid w:val="00E84AD5"/>
    <w:rsid w:val="00E85196"/>
    <w:rsid w:val="00E87DEF"/>
    <w:rsid w:val="00E936DE"/>
    <w:rsid w:val="00E96353"/>
    <w:rsid w:val="00EA62C4"/>
    <w:rsid w:val="00EA7917"/>
    <w:rsid w:val="00EB03DF"/>
    <w:rsid w:val="00EB5250"/>
    <w:rsid w:val="00EC3BE4"/>
    <w:rsid w:val="00EC5F95"/>
    <w:rsid w:val="00EC6981"/>
    <w:rsid w:val="00EC6D8D"/>
    <w:rsid w:val="00ED36CE"/>
    <w:rsid w:val="00ED446A"/>
    <w:rsid w:val="00ED77F7"/>
    <w:rsid w:val="00ED7C14"/>
    <w:rsid w:val="00ED7C4A"/>
    <w:rsid w:val="00EE42D5"/>
    <w:rsid w:val="00EE618B"/>
    <w:rsid w:val="00EE67E9"/>
    <w:rsid w:val="00EF0B72"/>
    <w:rsid w:val="00EF29DF"/>
    <w:rsid w:val="00EF37C6"/>
    <w:rsid w:val="00EF4270"/>
    <w:rsid w:val="00EF6758"/>
    <w:rsid w:val="00EF6C20"/>
    <w:rsid w:val="00EF7496"/>
    <w:rsid w:val="00F006AD"/>
    <w:rsid w:val="00F02452"/>
    <w:rsid w:val="00F031DB"/>
    <w:rsid w:val="00F04060"/>
    <w:rsid w:val="00F06362"/>
    <w:rsid w:val="00F0637B"/>
    <w:rsid w:val="00F07E47"/>
    <w:rsid w:val="00F1055A"/>
    <w:rsid w:val="00F14034"/>
    <w:rsid w:val="00F16ABF"/>
    <w:rsid w:val="00F22B0A"/>
    <w:rsid w:val="00F23E28"/>
    <w:rsid w:val="00F30CF1"/>
    <w:rsid w:val="00F34ED5"/>
    <w:rsid w:val="00F36B1F"/>
    <w:rsid w:val="00F3701D"/>
    <w:rsid w:val="00F37106"/>
    <w:rsid w:val="00F40A16"/>
    <w:rsid w:val="00F43BF7"/>
    <w:rsid w:val="00F573D5"/>
    <w:rsid w:val="00F576FB"/>
    <w:rsid w:val="00F60CF4"/>
    <w:rsid w:val="00F627F8"/>
    <w:rsid w:val="00F64A94"/>
    <w:rsid w:val="00F65ACC"/>
    <w:rsid w:val="00F72DAA"/>
    <w:rsid w:val="00F73F26"/>
    <w:rsid w:val="00F77136"/>
    <w:rsid w:val="00F77708"/>
    <w:rsid w:val="00F81E3D"/>
    <w:rsid w:val="00F83A7B"/>
    <w:rsid w:val="00F939DD"/>
    <w:rsid w:val="00F93AB6"/>
    <w:rsid w:val="00F93F52"/>
    <w:rsid w:val="00F96F55"/>
    <w:rsid w:val="00FA2B08"/>
    <w:rsid w:val="00FA3E78"/>
    <w:rsid w:val="00FA48DB"/>
    <w:rsid w:val="00FA57F6"/>
    <w:rsid w:val="00FB0ACF"/>
    <w:rsid w:val="00FB156B"/>
    <w:rsid w:val="00FB380B"/>
    <w:rsid w:val="00FB4B06"/>
    <w:rsid w:val="00FB57A9"/>
    <w:rsid w:val="00FB7010"/>
    <w:rsid w:val="00FB7A9F"/>
    <w:rsid w:val="00FC5678"/>
    <w:rsid w:val="00FC578B"/>
    <w:rsid w:val="00FC6381"/>
    <w:rsid w:val="00FC69DB"/>
    <w:rsid w:val="00FD2AD2"/>
    <w:rsid w:val="00FD7F0E"/>
    <w:rsid w:val="00FE224F"/>
    <w:rsid w:val="00FE613F"/>
    <w:rsid w:val="00FE674D"/>
    <w:rsid w:val="00FF06E0"/>
    <w:rsid w:val="00FF5D13"/>
    <w:rsid w:val="00FF68C1"/>
  </w:rsids>
  <m:mathPr>
    <m:mathFont m:val="Cambria Math"/>
    <m:brkBin m:val="before"/>
    <m:brkBinSub m:val="--"/>
    <m:smallFrac/>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UY" w:eastAsia="es-UY"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41B6D"/>
    <w:pPr>
      <w:spacing w:before="120" w:after="120"/>
      <w:jc w:val="both"/>
    </w:pPr>
    <w:rPr>
      <w:rFonts w:cs="Calibri"/>
      <w:sz w:val="22"/>
      <w:szCs w:val="24"/>
      <w:lang w:eastAsia="es-ES"/>
    </w:rPr>
  </w:style>
  <w:style w:type="paragraph" w:styleId="Ttulo1">
    <w:name w:val="heading 1"/>
    <w:basedOn w:val="Normal"/>
    <w:next w:val="Normal"/>
    <w:link w:val="Ttulo1Car"/>
    <w:uiPriority w:val="99"/>
    <w:qFormat/>
    <w:rsid w:val="00A92F15"/>
    <w:pPr>
      <w:keepNext/>
      <w:spacing w:before="600" w:after="420"/>
      <w:jc w:val="right"/>
      <w:outlineLvl w:val="0"/>
    </w:pPr>
    <w:rPr>
      <w:rFonts w:eastAsia="Times New Roman"/>
      <w:b/>
      <w:bCs/>
      <w:color w:val="1F497D" w:themeColor="text2"/>
      <w:kern w:val="32"/>
      <w:sz w:val="32"/>
      <w:szCs w:val="32"/>
    </w:rPr>
  </w:style>
  <w:style w:type="paragraph" w:styleId="Ttulo2">
    <w:name w:val="heading 2"/>
    <w:basedOn w:val="Normal"/>
    <w:next w:val="Normal"/>
    <w:link w:val="Ttulo2Car"/>
    <w:uiPriority w:val="99"/>
    <w:qFormat/>
    <w:rsid w:val="00A92F15"/>
    <w:pPr>
      <w:keepNext/>
      <w:keepLines/>
      <w:spacing w:before="0" w:after="0"/>
      <w:jc w:val="left"/>
      <w:outlineLvl w:val="1"/>
    </w:pPr>
    <w:rPr>
      <w:rFonts w:eastAsia="Times New Roman"/>
      <w:b/>
      <w:bCs/>
      <w:color w:val="1F497D" w:themeColor="text2"/>
    </w:rPr>
  </w:style>
  <w:style w:type="paragraph" w:styleId="Ttulo3">
    <w:name w:val="heading 3"/>
    <w:basedOn w:val="Normal"/>
    <w:next w:val="Normal"/>
    <w:link w:val="Ttulo3Car"/>
    <w:uiPriority w:val="99"/>
    <w:qFormat/>
    <w:rsid w:val="00A92F15"/>
    <w:pPr>
      <w:keepNext/>
      <w:keepLines/>
      <w:spacing w:before="200" w:after="0"/>
      <w:outlineLvl w:val="2"/>
    </w:pPr>
    <w:rPr>
      <w:rFonts w:eastAsia="Times New Roman"/>
      <w:b/>
      <w:bCs/>
      <w:color w:val="3D7FCF"/>
    </w:rPr>
  </w:style>
  <w:style w:type="paragraph" w:styleId="Ttulo4">
    <w:name w:val="heading 4"/>
    <w:basedOn w:val="Normal"/>
    <w:next w:val="Normal"/>
    <w:link w:val="Ttulo4Car"/>
    <w:uiPriority w:val="99"/>
    <w:qFormat/>
    <w:rsid w:val="00A92F15"/>
    <w:pPr>
      <w:keepNext/>
      <w:keepLines/>
      <w:spacing w:before="200" w:after="0"/>
      <w:outlineLvl w:val="3"/>
    </w:pPr>
    <w:rPr>
      <w:rFonts w:eastAsia="Times New Roman"/>
      <w:b/>
      <w:bCs/>
      <w:i/>
      <w:iCs/>
      <w:color w:val="285EA0"/>
    </w:rPr>
  </w:style>
  <w:style w:type="paragraph" w:styleId="Ttulo5">
    <w:name w:val="heading 5"/>
    <w:basedOn w:val="Normal"/>
    <w:next w:val="Normal"/>
    <w:link w:val="Ttulo5Car"/>
    <w:uiPriority w:val="99"/>
    <w:qFormat/>
    <w:rsid w:val="00A92F15"/>
    <w:pPr>
      <w:keepNext/>
      <w:keepLines/>
      <w:spacing w:before="200" w:after="0"/>
      <w:outlineLvl w:val="4"/>
    </w:pPr>
    <w:rPr>
      <w:rFonts w:eastAsia="Times New Roman"/>
      <w:color w:val="1F497D" w:themeColor="text2"/>
    </w:rPr>
  </w:style>
  <w:style w:type="paragraph" w:styleId="Ttulo6">
    <w:name w:val="heading 6"/>
    <w:basedOn w:val="Normal"/>
    <w:next w:val="Normal"/>
    <w:link w:val="Ttulo6Car"/>
    <w:uiPriority w:val="99"/>
    <w:qFormat/>
    <w:rsid w:val="00EF6C20"/>
    <w:pPr>
      <w:keepNext/>
      <w:keepLines/>
      <w:spacing w:before="200" w:after="0"/>
      <w:outlineLvl w:val="5"/>
    </w:pPr>
    <w:rPr>
      <w:rFonts w:ascii="Cambria" w:eastAsia="Times New Roman" w:hAnsi="Cambria" w:cs="Cambria"/>
      <w:i/>
      <w:iCs/>
      <w:color w:val="243F60"/>
    </w:rPr>
  </w:style>
  <w:style w:type="paragraph" w:styleId="Ttulo7">
    <w:name w:val="heading 7"/>
    <w:basedOn w:val="Normal"/>
    <w:next w:val="Normal"/>
    <w:link w:val="Ttulo7Car"/>
    <w:uiPriority w:val="99"/>
    <w:qFormat/>
    <w:rsid w:val="00EF6C20"/>
    <w:pPr>
      <w:keepNext/>
      <w:keepLines/>
      <w:spacing w:before="200" w:after="0"/>
      <w:outlineLvl w:val="6"/>
    </w:pPr>
    <w:rPr>
      <w:rFonts w:ascii="Cambria" w:eastAsia="Times New Roman" w:hAnsi="Cambria" w:cs="Cambria"/>
      <w:i/>
      <w:iCs/>
      <w:color w:val="404040"/>
    </w:rPr>
  </w:style>
  <w:style w:type="paragraph" w:styleId="Ttulo8">
    <w:name w:val="heading 8"/>
    <w:basedOn w:val="Normal"/>
    <w:next w:val="Normal"/>
    <w:link w:val="Ttulo8Car"/>
    <w:uiPriority w:val="99"/>
    <w:qFormat/>
    <w:rsid w:val="00EF6C20"/>
    <w:pPr>
      <w:keepNext/>
      <w:keepLines/>
      <w:spacing w:before="200" w:after="0"/>
      <w:outlineLvl w:val="7"/>
    </w:pPr>
    <w:rPr>
      <w:rFonts w:ascii="Cambria" w:eastAsia="Times New Roman" w:hAnsi="Cambria" w:cs="Cambria"/>
      <w:color w:val="404040"/>
      <w:sz w:val="20"/>
      <w:szCs w:val="20"/>
    </w:rPr>
  </w:style>
  <w:style w:type="paragraph" w:styleId="Ttulo9">
    <w:name w:val="heading 9"/>
    <w:basedOn w:val="Normal"/>
    <w:next w:val="Normal"/>
    <w:link w:val="Ttulo9Car"/>
    <w:uiPriority w:val="99"/>
    <w:qFormat/>
    <w:rsid w:val="00EF6C20"/>
    <w:pPr>
      <w:keepNext/>
      <w:keepLines/>
      <w:spacing w:before="200" w:after="0"/>
      <w:outlineLvl w:val="8"/>
    </w:pPr>
    <w:rPr>
      <w:rFonts w:ascii="Cambria" w:eastAsia="Times New Roman" w:hAnsi="Cambria" w:cs="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A92F15"/>
    <w:rPr>
      <w:rFonts w:eastAsia="Times New Roman" w:cs="Calibri"/>
      <w:b/>
      <w:bCs/>
      <w:color w:val="1F497D" w:themeColor="text2"/>
      <w:kern w:val="32"/>
      <w:sz w:val="32"/>
      <w:szCs w:val="32"/>
      <w:lang w:eastAsia="es-ES"/>
    </w:rPr>
  </w:style>
  <w:style w:type="character" w:customStyle="1" w:styleId="Ttulo2Car">
    <w:name w:val="Título 2 Car"/>
    <w:basedOn w:val="Fuentedeprrafopredeter"/>
    <w:link w:val="Ttulo2"/>
    <w:uiPriority w:val="99"/>
    <w:locked/>
    <w:rsid w:val="00A92F15"/>
    <w:rPr>
      <w:rFonts w:eastAsia="Times New Roman" w:cs="Calibri"/>
      <w:b/>
      <w:bCs/>
      <w:color w:val="1F497D" w:themeColor="text2"/>
      <w:sz w:val="22"/>
      <w:szCs w:val="24"/>
      <w:lang w:eastAsia="es-ES"/>
    </w:rPr>
  </w:style>
  <w:style w:type="character" w:customStyle="1" w:styleId="Ttulo3Car">
    <w:name w:val="Título 3 Car"/>
    <w:basedOn w:val="Fuentedeprrafopredeter"/>
    <w:link w:val="Ttulo3"/>
    <w:uiPriority w:val="99"/>
    <w:locked/>
    <w:rsid w:val="00A92F15"/>
    <w:rPr>
      <w:rFonts w:eastAsia="Times New Roman" w:cs="Calibri"/>
      <w:b/>
      <w:bCs/>
      <w:color w:val="3D7FCF"/>
      <w:sz w:val="22"/>
      <w:szCs w:val="24"/>
      <w:lang w:eastAsia="es-ES"/>
    </w:rPr>
  </w:style>
  <w:style w:type="character" w:customStyle="1" w:styleId="Ttulo4Car">
    <w:name w:val="Título 4 Car"/>
    <w:basedOn w:val="Fuentedeprrafopredeter"/>
    <w:link w:val="Ttulo4"/>
    <w:uiPriority w:val="99"/>
    <w:locked/>
    <w:rsid w:val="00A92F15"/>
    <w:rPr>
      <w:rFonts w:eastAsia="Times New Roman" w:cs="Calibri"/>
      <w:b/>
      <w:bCs/>
      <w:i/>
      <w:iCs/>
      <w:color w:val="285EA0"/>
      <w:sz w:val="22"/>
      <w:szCs w:val="24"/>
      <w:lang w:eastAsia="es-ES"/>
    </w:rPr>
  </w:style>
  <w:style w:type="character" w:customStyle="1" w:styleId="Ttulo5Car">
    <w:name w:val="Título 5 Car"/>
    <w:basedOn w:val="Fuentedeprrafopredeter"/>
    <w:link w:val="Ttulo5"/>
    <w:uiPriority w:val="99"/>
    <w:locked/>
    <w:rsid w:val="00A92F15"/>
    <w:rPr>
      <w:rFonts w:eastAsia="Times New Roman" w:cs="Calibri"/>
      <w:color w:val="1F497D" w:themeColor="text2"/>
      <w:sz w:val="22"/>
      <w:szCs w:val="24"/>
      <w:lang w:eastAsia="es-ES"/>
    </w:rPr>
  </w:style>
  <w:style w:type="character" w:customStyle="1" w:styleId="Ttulo6Car">
    <w:name w:val="Título 6 Car"/>
    <w:basedOn w:val="Fuentedeprrafopredeter"/>
    <w:link w:val="Ttulo6"/>
    <w:uiPriority w:val="99"/>
    <w:semiHidden/>
    <w:locked/>
    <w:rsid w:val="00EF6C20"/>
    <w:rPr>
      <w:rFonts w:ascii="Cambria" w:hAnsi="Cambria" w:cs="Cambria"/>
      <w:i/>
      <w:iCs/>
      <w:color w:val="243F60"/>
      <w:sz w:val="24"/>
      <w:szCs w:val="24"/>
      <w:lang w:val="es-ES" w:eastAsia="es-ES"/>
    </w:rPr>
  </w:style>
  <w:style w:type="character" w:customStyle="1" w:styleId="Ttulo7Car">
    <w:name w:val="Título 7 Car"/>
    <w:basedOn w:val="Fuentedeprrafopredeter"/>
    <w:link w:val="Ttulo7"/>
    <w:uiPriority w:val="99"/>
    <w:semiHidden/>
    <w:locked/>
    <w:rsid w:val="00EF6C20"/>
    <w:rPr>
      <w:rFonts w:ascii="Cambria" w:hAnsi="Cambria" w:cs="Cambria"/>
      <w:i/>
      <w:iCs/>
      <w:color w:val="404040"/>
      <w:sz w:val="24"/>
      <w:szCs w:val="24"/>
      <w:lang w:val="es-ES" w:eastAsia="es-ES"/>
    </w:rPr>
  </w:style>
  <w:style w:type="character" w:customStyle="1" w:styleId="Ttulo8Car">
    <w:name w:val="Título 8 Car"/>
    <w:basedOn w:val="Fuentedeprrafopredeter"/>
    <w:link w:val="Ttulo8"/>
    <w:uiPriority w:val="99"/>
    <w:semiHidden/>
    <w:locked/>
    <w:rsid w:val="00EF6C20"/>
    <w:rPr>
      <w:rFonts w:ascii="Cambria" w:hAnsi="Cambria" w:cs="Cambria"/>
      <w:color w:val="404040"/>
      <w:sz w:val="20"/>
      <w:szCs w:val="20"/>
      <w:lang w:val="es-ES" w:eastAsia="es-ES"/>
    </w:rPr>
  </w:style>
  <w:style w:type="character" w:customStyle="1" w:styleId="Ttulo9Car">
    <w:name w:val="Título 9 Car"/>
    <w:basedOn w:val="Fuentedeprrafopredeter"/>
    <w:link w:val="Ttulo9"/>
    <w:uiPriority w:val="99"/>
    <w:semiHidden/>
    <w:locked/>
    <w:rsid w:val="00EF6C20"/>
    <w:rPr>
      <w:rFonts w:ascii="Cambria" w:hAnsi="Cambria" w:cs="Cambria"/>
      <w:i/>
      <w:iCs/>
      <w:color w:val="404040"/>
      <w:sz w:val="20"/>
      <w:szCs w:val="20"/>
      <w:lang w:val="es-ES" w:eastAsia="es-ES"/>
    </w:rPr>
  </w:style>
  <w:style w:type="paragraph" w:styleId="Sinespaciado">
    <w:name w:val="No Spacing"/>
    <w:link w:val="SinespaciadoCar"/>
    <w:uiPriority w:val="1"/>
    <w:qFormat/>
    <w:rsid w:val="00EF6C20"/>
    <w:pPr>
      <w:jc w:val="both"/>
    </w:pPr>
    <w:rPr>
      <w:rFonts w:cs="Calibri"/>
      <w:sz w:val="24"/>
      <w:szCs w:val="24"/>
      <w:lang w:val="es-ES" w:eastAsia="es-ES"/>
    </w:rPr>
  </w:style>
  <w:style w:type="character" w:customStyle="1" w:styleId="SinespaciadoCar">
    <w:name w:val="Sin espaciado Car"/>
    <w:basedOn w:val="Fuentedeprrafopredeter"/>
    <w:link w:val="Sinespaciado"/>
    <w:uiPriority w:val="1"/>
    <w:locked/>
    <w:rsid w:val="00A47480"/>
    <w:rPr>
      <w:rFonts w:cs="Calibri"/>
      <w:sz w:val="24"/>
      <w:szCs w:val="24"/>
      <w:lang w:val="es-ES" w:eastAsia="es-ES" w:bidi="ar-SA"/>
    </w:rPr>
  </w:style>
  <w:style w:type="paragraph" w:styleId="Textodeglobo">
    <w:name w:val="Balloon Text"/>
    <w:basedOn w:val="Normal"/>
    <w:link w:val="TextodegloboCar"/>
    <w:uiPriority w:val="99"/>
    <w:semiHidden/>
    <w:rsid w:val="00A47480"/>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A47480"/>
    <w:rPr>
      <w:rFonts w:ascii="Tahoma" w:hAnsi="Tahoma" w:cs="Tahoma"/>
      <w:sz w:val="16"/>
      <w:szCs w:val="16"/>
    </w:rPr>
  </w:style>
  <w:style w:type="paragraph" w:styleId="Encabezado">
    <w:name w:val="header"/>
    <w:basedOn w:val="Normal"/>
    <w:link w:val="EncabezadoCar"/>
    <w:uiPriority w:val="99"/>
    <w:rsid w:val="00340B25"/>
    <w:pPr>
      <w:tabs>
        <w:tab w:val="center" w:pos="4252"/>
        <w:tab w:val="right" w:pos="8504"/>
      </w:tabs>
      <w:spacing w:after="0"/>
    </w:pPr>
  </w:style>
  <w:style w:type="character" w:customStyle="1" w:styleId="EncabezadoCar">
    <w:name w:val="Encabezado Car"/>
    <w:basedOn w:val="Fuentedeprrafopredeter"/>
    <w:link w:val="Encabezado"/>
    <w:uiPriority w:val="99"/>
    <w:locked/>
    <w:rsid w:val="00340B25"/>
  </w:style>
  <w:style w:type="paragraph" w:styleId="Piedepgina">
    <w:name w:val="footer"/>
    <w:basedOn w:val="Normal"/>
    <w:link w:val="PiedepginaCar"/>
    <w:uiPriority w:val="99"/>
    <w:rsid w:val="00340B25"/>
    <w:pPr>
      <w:tabs>
        <w:tab w:val="center" w:pos="4252"/>
        <w:tab w:val="right" w:pos="8504"/>
      </w:tabs>
      <w:spacing w:after="0"/>
    </w:pPr>
  </w:style>
  <w:style w:type="character" w:customStyle="1" w:styleId="PiedepginaCar">
    <w:name w:val="Pie de página Car"/>
    <w:basedOn w:val="Fuentedeprrafopredeter"/>
    <w:link w:val="Piedepgina"/>
    <w:uiPriority w:val="99"/>
    <w:locked/>
    <w:rsid w:val="00340B25"/>
  </w:style>
  <w:style w:type="paragraph" w:styleId="Epgrafe">
    <w:name w:val="caption"/>
    <w:basedOn w:val="Normal"/>
    <w:next w:val="Normal"/>
    <w:uiPriority w:val="99"/>
    <w:qFormat/>
    <w:rsid w:val="00D35942"/>
    <w:pPr>
      <w:jc w:val="right"/>
    </w:pPr>
    <w:rPr>
      <w:b/>
      <w:bCs/>
      <w:color w:val="BFBFBF"/>
      <w:sz w:val="18"/>
      <w:szCs w:val="20"/>
    </w:rPr>
  </w:style>
  <w:style w:type="paragraph" w:styleId="Ttulo">
    <w:name w:val="Title"/>
    <w:basedOn w:val="Normal"/>
    <w:next w:val="Normal"/>
    <w:link w:val="TtuloCar"/>
    <w:uiPriority w:val="99"/>
    <w:qFormat/>
    <w:rsid w:val="00EF6C20"/>
    <w:pPr>
      <w:pBdr>
        <w:bottom w:val="single" w:sz="8" w:space="4" w:color="4F81BD"/>
      </w:pBdr>
      <w:spacing w:before="0" w:after="300"/>
    </w:pPr>
    <w:rPr>
      <w:rFonts w:ascii="Cambria" w:eastAsia="Times New Roman" w:hAnsi="Cambria" w:cs="Cambria"/>
      <w:color w:val="17365D"/>
      <w:spacing w:val="5"/>
      <w:kern w:val="28"/>
      <w:sz w:val="52"/>
      <w:szCs w:val="52"/>
    </w:rPr>
  </w:style>
  <w:style w:type="character" w:customStyle="1" w:styleId="TtuloCar">
    <w:name w:val="Título Car"/>
    <w:basedOn w:val="Fuentedeprrafopredeter"/>
    <w:link w:val="Ttulo"/>
    <w:uiPriority w:val="99"/>
    <w:locked/>
    <w:rsid w:val="00EF6C20"/>
    <w:rPr>
      <w:rFonts w:ascii="Cambria" w:hAnsi="Cambria" w:cs="Cambria"/>
      <w:color w:val="17365D"/>
      <w:spacing w:val="5"/>
      <w:kern w:val="28"/>
      <w:sz w:val="52"/>
      <w:szCs w:val="52"/>
      <w:lang w:val="es-ES" w:eastAsia="es-ES"/>
    </w:rPr>
  </w:style>
  <w:style w:type="paragraph" w:styleId="Subttulo">
    <w:name w:val="Subtitle"/>
    <w:basedOn w:val="Normal"/>
    <w:next w:val="Normal"/>
    <w:link w:val="SubttuloCar"/>
    <w:uiPriority w:val="99"/>
    <w:qFormat/>
    <w:rsid w:val="00EF6C20"/>
    <w:pPr>
      <w:numPr>
        <w:ilvl w:val="1"/>
      </w:numPr>
    </w:pPr>
    <w:rPr>
      <w:rFonts w:ascii="Cambria" w:eastAsia="Times New Roman" w:hAnsi="Cambria" w:cs="Cambria"/>
      <w:i/>
      <w:iCs/>
      <w:color w:val="4F81BD"/>
      <w:spacing w:val="15"/>
    </w:rPr>
  </w:style>
  <w:style w:type="character" w:customStyle="1" w:styleId="SubttuloCar">
    <w:name w:val="Subtítulo Car"/>
    <w:basedOn w:val="Fuentedeprrafopredeter"/>
    <w:link w:val="Subttulo"/>
    <w:uiPriority w:val="99"/>
    <w:locked/>
    <w:rsid w:val="00EF6C20"/>
    <w:rPr>
      <w:rFonts w:ascii="Cambria" w:hAnsi="Cambria" w:cs="Cambria"/>
      <w:i/>
      <w:iCs/>
      <w:color w:val="4F81BD"/>
      <w:spacing w:val="15"/>
      <w:sz w:val="24"/>
      <w:szCs w:val="24"/>
      <w:lang w:val="es-ES" w:eastAsia="es-ES"/>
    </w:rPr>
  </w:style>
  <w:style w:type="character" w:styleId="Textoennegrita">
    <w:name w:val="Strong"/>
    <w:basedOn w:val="Fuentedeprrafopredeter"/>
    <w:uiPriority w:val="99"/>
    <w:qFormat/>
    <w:rsid w:val="00EF6C20"/>
    <w:rPr>
      <w:b/>
      <w:bCs/>
    </w:rPr>
  </w:style>
  <w:style w:type="character" w:styleId="nfasis">
    <w:name w:val="Emphasis"/>
    <w:basedOn w:val="Fuentedeprrafopredeter"/>
    <w:uiPriority w:val="99"/>
    <w:qFormat/>
    <w:rsid w:val="00EF6C20"/>
    <w:rPr>
      <w:i/>
      <w:iCs/>
    </w:rPr>
  </w:style>
  <w:style w:type="paragraph" w:styleId="Prrafodelista">
    <w:name w:val="List Paragraph"/>
    <w:basedOn w:val="Normal"/>
    <w:uiPriority w:val="99"/>
    <w:qFormat/>
    <w:rsid w:val="00EF6C20"/>
    <w:pPr>
      <w:ind w:left="720"/>
    </w:pPr>
  </w:style>
  <w:style w:type="paragraph" w:styleId="Cita">
    <w:name w:val="Quote"/>
    <w:basedOn w:val="Normal"/>
    <w:next w:val="Normal"/>
    <w:link w:val="CitaCar"/>
    <w:uiPriority w:val="99"/>
    <w:qFormat/>
    <w:rsid w:val="00EF6C20"/>
    <w:rPr>
      <w:i/>
      <w:iCs/>
      <w:color w:val="000000"/>
    </w:rPr>
  </w:style>
  <w:style w:type="character" w:customStyle="1" w:styleId="CitaCar">
    <w:name w:val="Cita Car"/>
    <w:basedOn w:val="Fuentedeprrafopredeter"/>
    <w:link w:val="Cita"/>
    <w:uiPriority w:val="99"/>
    <w:locked/>
    <w:rsid w:val="00EF6C20"/>
    <w:rPr>
      <w:rFonts w:ascii="Calibri" w:hAnsi="Calibri" w:cs="Calibri"/>
      <w:i/>
      <w:iCs/>
      <w:color w:val="000000"/>
      <w:sz w:val="24"/>
      <w:szCs w:val="24"/>
      <w:lang w:val="es-ES" w:eastAsia="es-ES"/>
    </w:rPr>
  </w:style>
  <w:style w:type="paragraph" w:styleId="Citadestacada">
    <w:name w:val="Intense Quote"/>
    <w:basedOn w:val="Normal"/>
    <w:next w:val="Normal"/>
    <w:link w:val="CitadestacadaCar"/>
    <w:uiPriority w:val="99"/>
    <w:qFormat/>
    <w:rsid w:val="00EF6C20"/>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99"/>
    <w:locked/>
    <w:rsid w:val="00EF6C20"/>
    <w:rPr>
      <w:rFonts w:ascii="Calibri" w:hAnsi="Calibri" w:cs="Calibri"/>
      <w:b/>
      <w:bCs/>
      <w:i/>
      <w:iCs/>
      <w:color w:val="4F81BD"/>
      <w:sz w:val="24"/>
      <w:szCs w:val="24"/>
      <w:lang w:val="es-ES" w:eastAsia="es-ES"/>
    </w:rPr>
  </w:style>
  <w:style w:type="character" w:styleId="nfasissutil">
    <w:name w:val="Subtle Emphasis"/>
    <w:basedOn w:val="Fuentedeprrafopredeter"/>
    <w:uiPriority w:val="99"/>
    <w:qFormat/>
    <w:rsid w:val="00EF6C20"/>
    <w:rPr>
      <w:i/>
      <w:iCs/>
      <w:color w:val="808080"/>
    </w:rPr>
  </w:style>
  <w:style w:type="character" w:styleId="nfasisintenso">
    <w:name w:val="Intense Emphasis"/>
    <w:basedOn w:val="Fuentedeprrafopredeter"/>
    <w:uiPriority w:val="99"/>
    <w:qFormat/>
    <w:rsid w:val="00EF6C20"/>
    <w:rPr>
      <w:b/>
      <w:bCs/>
      <w:i/>
      <w:iCs/>
      <w:color w:val="4F81BD"/>
    </w:rPr>
  </w:style>
  <w:style w:type="character" w:styleId="Referenciasutil">
    <w:name w:val="Subtle Reference"/>
    <w:basedOn w:val="Fuentedeprrafopredeter"/>
    <w:uiPriority w:val="99"/>
    <w:qFormat/>
    <w:rsid w:val="00EF6C20"/>
    <w:rPr>
      <w:smallCaps/>
      <w:color w:val="C0504D"/>
      <w:u w:val="single"/>
    </w:rPr>
  </w:style>
  <w:style w:type="character" w:styleId="Referenciaintensa">
    <w:name w:val="Intense Reference"/>
    <w:basedOn w:val="Fuentedeprrafopredeter"/>
    <w:uiPriority w:val="99"/>
    <w:qFormat/>
    <w:rsid w:val="00EF6C20"/>
    <w:rPr>
      <w:b/>
      <w:bCs/>
      <w:smallCaps/>
      <w:color w:val="C0504D"/>
      <w:spacing w:val="5"/>
      <w:u w:val="single"/>
    </w:rPr>
  </w:style>
  <w:style w:type="character" w:styleId="Ttulodellibro">
    <w:name w:val="Book Title"/>
    <w:basedOn w:val="Fuentedeprrafopredeter"/>
    <w:uiPriority w:val="99"/>
    <w:qFormat/>
    <w:rsid w:val="00EF6C20"/>
    <w:rPr>
      <w:b/>
      <w:bCs/>
      <w:smallCaps/>
      <w:spacing w:val="5"/>
    </w:rPr>
  </w:style>
  <w:style w:type="paragraph" w:styleId="TtulodeTDC">
    <w:name w:val="TOC Heading"/>
    <w:basedOn w:val="Ttulo1"/>
    <w:next w:val="Normal"/>
    <w:uiPriority w:val="39"/>
    <w:qFormat/>
    <w:rsid w:val="00EF6C20"/>
    <w:pPr>
      <w:keepLines/>
      <w:spacing w:after="0" w:line="276" w:lineRule="auto"/>
      <w:jc w:val="left"/>
      <w:outlineLvl w:val="9"/>
    </w:pPr>
    <w:rPr>
      <w:rFonts w:ascii="Cambria" w:hAnsi="Cambria" w:cs="Cambria"/>
      <w:b w:val="0"/>
      <w:bCs w:val="0"/>
      <w:color w:val="365F91"/>
      <w:kern w:val="0"/>
      <w:sz w:val="28"/>
      <w:szCs w:val="28"/>
      <w:lang w:eastAsia="en-US"/>
    </w:rPr>
  </w:style>
  <w:style w:type="paragraph" w:styleId="TDC1">
    <w:name w:val="toc 1"/>
    <w:basedOn w:val="Normal"/>
    <w:next w:val="Normal"/>
    <w:autoRedefine/>
    <w:uiPriority w:val="39"/>
    <w:rsid w:val="00EF6C20"/>
    <w:rPr>
      <w:rFonts w:eastAsia="Times New Roman"/>
      <w:sz w:val="20"/>
      <w:szCs w:val="20"/>
    </w:rPr>
  </w:style>
  <w:style w:type="paragraph" w:styleId="TDC2">
    <w:name w:val="toc 2"/>
    <w:basedOn w:val="Normal"/>
    <w:next w:val="Normal"/>
    <w:autoRedefine/>
    <w:uiPriority w:val="39"/>
    <w:rsid w:val="002D334B"/>
    <w:pPr>
      <w:spacing w:after="100"/>
      <w:ind w:left="240"/>
    </w:pPr>
    <w:rPr>
      <w:sz w:val="20"/>
      <w:szCs w:val="20"/>
    </w:rPr>
  </w:style>
  <w:style w:type="paragraph" w:styleId="TDC3">
    <w:name w:val="toc 3"/>
    <w:basedOn w:val="Normal"/>
    <w:next w:val="Normal"/>
    <w:autoRedefine/>
    <w:uiPriority w:val="39"/>
    <w:rsid w:val="002D334B"/>
    <w:pPr>
      <w:spacing w:after="100"/>
      <w:ind w:left="480"/>
    </w:pPr>
    <w:rPr>
      <w:sz w:val="20"/>
      <w:szCs w:val="20"/>
    </w:rPr>
  </w:style>
  <w:style w:type="character" w:styleId="Hipervnculo">
    <w:name w:val="Hyperlink"/>
    <w:basedOn w:val="Fuentedeprrafopredeter"/>
    <w:uiPriority w:val="99"/>
    <w:rsid w:val="00EF6C20"/>
    <w:rPr>
      <w:color w:val="0000FF"/>
      <w:u w:val="single"/>
    </w:rPr>
  </w:style>
  <w:style w:type="paragraph" w:styleId="Textoindependiente">
    <w:name w:val="Body Text"/>
    <w:basedOn w:val="Normal"/>
    <w:next w:val="Normal"/>
    <w:link w:val="TextoindependienteCar"/>
    <w:uiPriority w:val="99"/>
    <w:rsid w:val="002A66ED"/>
    <w:pPr>
      <w:spacing w:before="0" w:after="0"/>
      <w:jc w:val="left"/>
    </w:pPr>
    <w:rPr>
      <w:rFonts w:eastAsia="Times New Roman"/>
      <w:lang w:val="es-ES"/>
    </w:rPr>
  </w:style>
  <w:style w:type="character" w:customStyle="1" w:styleId="TextoindependienteCar">
    <w:name w:val="Texto independiente Car"/>
    <w:basedOn w:val="Fuentedeprrafopredeter"/>
    <w:link w:val="Textoindependiente"/>
    <w:uiPriority w:val="99"/>
    <w:locked/>
    <w:rsid w:val="002A66ED"/>
    <w:rPr>
      <w:rFonts w:ascii="Calibri" w:hAnsi="Calibri" w:cs="Calibri"/>
      <w:sz w:val="24"/>
      <w:szCs w:val="24"/>
      <w:lang w:val="es-ES" w:eastAsia="es-ES"/>
    </w:rPr>
  </w:style>
  <w:style w:type="paragraph" w:styleId="TDC4">
    <w:name w:val="toc 4"/>
    <w:basedOn w:val="Normal"/>
    <w:next w:val="Normal"/>
    <w:autoRedefine/>
    <w:uiPriority w:val="39"/>
    <w:rsid w:val="002D334B"/>
    <w:pPr>
      <w:spacing w:after="100"/>
      <w:ind w:left="720"/>
    </w:pPr>
    <w:rPr>
      <w:sz w:val="20"/>
      <w:szCs w:val="20"/>
    </w:rPr>
  </w:style>
  <w:style w:type="paragraph" w:styleId="TDC5">
    <w:name w:val="toc 5"/>
    <w:basedOn w:val="Normal"/>
    <w:next w:val="Normal"/>
    <w:autoRedefine/>
    <w:uiPriority w:val="39"/>
    <w:rsid w:val="002D334B"/>
    <w:pPr>
      <w:spacing w:after="100"/>
      <w:ind w:left="960"/>
    </w:pPr>
    <w:rPr>
      <w:sz w:val="20"/>
      <w:szCs w:val="20"/>
    </w:rPr>
  </w:style>
  <w:style w:type="paragraph" w:styleId="TDC6">
    <w:name w:val="toc 6"/>
    <w:basedOn w:val="Normal"/>
    <w:next w:val="Normal"/>
    <w:autoRedefine/>
    <w:uiPriority w:val="39"/>
    <w:rsid w:val="002D334B"/>
    <w:pPr>
      <w:spacing w:after="100"/>
      <w:ind w:left="1200"/>
    </w:pPr>
    <w:rPr>
      <w:sz w:val="20"/>
      <w:szCs w:val="20"/>
    </w:rPr>
  </w:style>
  <w:style w:type="paragraph" w:styleId="TDC7">
    <w:name w:val="toc 7"/>
    <w:basedOn w:val="Normal"/>
    <w:next w:val="Normal"/>
    <w:autoRedefine/>
    <w:uiPriority w:val="39"/>
    <w:rsid w:val="002D334B"/>
    <w:pPr>
      <w:spacing w:after="100"/>
      <w:ind w:left="1440"/>
    </w:pPr>
    <w:rPr>
      <w:sz w:val="20"/>
      <w:szCs w:val="20"/>
    </w:rPr>
  </w:style>
  <w:style w:type="paragraph" w:styleId="TDC8">
    <w:name w:val="toc 8"/>
    <w:basedOn w:val="Normal"/>
    <w:next w:val="Normal"/>
    <w:autoRedefine/>
    <w:uiPriority w:val="39"/>
    <w:rsid w:val="002D334B"/>
    <w:pPr>
      <w:spacing w:after="100"/>
      <w:ind w:left="1680"/>
    </w:pPr>
    <w:rPr>
      <w:sz w:val="20"/>
      <w:szCs w:val="20"/>
    </w:rPr>
  </w:style>
  <w:style w:type="paragraph" w:styleId="TDC9">
    <w:name w:val="toc 9"/>
    <w:basedOn w:val="Normal"/>
    <w:next w:val="Normal"/>
    <w:autoRedefine/>
    <w:uiPriority w:val="39"/>
    <w:rsid w:val="002D334B"/>
    <w:pPr>
      <w:spacing w:after="100"/>
      <w:ind w:left="1920"/>
    </w:pPr>
    <w:rPr>
      <w:sz w:val="20"/>
      <w:szCs w:val="20"/>
    </w:rPr>
  </w:style>
  <w:style w:type="character" w:styleId="Hipervnculovisitado">
    <w:name w:val="FollowedHyperlink"/>
    <w:basedOn w:val="Fuentedeprrafopredeter"/>
    <w:uiPriority w:val="99"/>
    <w:semiHidden/>
    <w:unhideWhenUsed/>
    <w:locked/>
    <w:rsid w:val="009D28DB"/>
    <w:rPr>
      <w:color w:val="800080"/>
      <w:u w:val="single"/>
    </w:rPr>
  </w:style>
  <w:style w:type="character" w:styleId="Refdecomentario">
    <w:name w:val="annotation reference"/>
    <w:basedOn w:val="Fuentedeprrafopredeter"/>
    <w:uiPriority w:val="99"/>
    <w:semiHidden/>
    <w:unhideWhenUsed/>
    <w:locked/>
    <w:rsid w:val="00332ECB"/>
    <w:rPr>
      <w:sz w:val="16"/>
      <w:szCs w:val="16"/>
    </w:rPr>
  </w:style>
  <w:style w:type="paragraph" w:styleId="Textocomentario">
    <w:name w:val="annotation text"/>
    <w:basedOn w:val="Normal"/>
    <w:link w:val="TextocomentarioCar"/>
    <w:uiPriority w:val="99"/>
    <w:semiHidden/>
    <w:unhideWhenUsed/>
    <w:locked/>
    <w:rsid w:val="00332ECB"/>
    <w:rPr>
      <w:sz w:val="20"/>
      <w:szCs w:val="20"/>
    </w:rPr>
  </w:style>
  <w:style w:type="character" w:customStyle="1" w:styleId="TextocomentarioCar">
    <w:name w:val="Texto comentario Car"/>
    <w:basedOn w:val="Fuentedeprrafopredeter"/>
    <w:link w:val="Textocomentario"/>
    <w:uiPriority w:val="99"/>
    <w:semiHidden/>
    <w:rsid w:val="00332ECB"/>
    <w:rPr>
      <w:rFonts w:cs="Calibri"/>
      <w:lang w:eastAsia="es-ES"/>
    </w:rPr>
  </w:style>
  <w:style w:type="paragraph" w:styleId="Asuntodelcomentario">
    <w:name w:val="annotation subject"/>
    <w:basedOn w:val="Textocomentario"/>
    <w:next w:val="Textocomentario"/>
    <w:link w:val="AsuntodelcomentarioCar"/>
    <w:uiPriority w:val="99"/>
    <w:semiHidden/>
    <w:unhideWhenUsed/>
    <w:locked/>
    <w:rsid w:val="00332ECB"/>
    <w:rPr>
      <w:b/>
      <w:bCs/>
    </w:rPr>
  </w:style>
  <w:style w:type="character" w:customStyle="1" w:styleId="AsuntodelcomentarioCar">
    <w:name w:val="Asunto del comentario Car"/>
    <w:basedOn w:val="TextocomentarioCar"/>
    <w:link w:val="Asuntodelcomentario"/>
    <w:uiPriority w:val="99"/>
    <w:semiHidden/>
    <w:rsid w:val="00332ECB"/>
    <w:rPr>
      <w:rFonts w:cs="Calibri"/>
      <w:b/>
      <w:bCs/>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UY" w:eastAsia="es-UY"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41B6D"/>
    <w:pPr>
      <w:spacing w:before="120" w:after="120"/>
      <w:jc w:val="both"/>
    </w:pPr>
    <w:rPr>
      <w:rFonts w:cs="Calibri"/>
      <w:sz w:val="22"/>
      <w:szCs w:val="24"/>
      <w:lang w:eastAsia="es-ES"/>
    </w:rPr>
  </w:style>
  <w:style w:type="paragraph" w:styleId="Ttulo1">
    <w:name w:val="heading 1"/>
    <w:basedOn w:val="Normal"/>
    <w:next w:val="Normal"/>
    <w:link w:val="Ttulo1Car"/>
    <w:uiPriority w:val="99"/>
    <w:qFormat/>
    <w:rsid w:val="00A92F15"/>
    <w:pPr>
      <w:keepNext/>
      <w:spacing w:before="600" w:after="420"/>
      <w:jc w:val="right"/>
      <w:outlineLvl w:val="0"/>
    </w:pPr>
    <w:rPr>
      <w:rFonts w:eastAsia="Times New Roman"/>
      <w:b/>
      <w:bCs/>
      <w:color w:val="1F497D" w:themeColor="text2"/>
      <w:kern w:val="32"/>
      <w:sz w:val="32"/>
      <w:szCs w:val="32"/>
    </w:rPr>
  </w:style>
  <w:style w:type="paragraph" w:styleId="Ttulo2">
    <w:name w:val="heading 2"/>
    <w:basedOn w:val="Normal"/>
    <w:next w:val="Normal"/>
    <w:link w:val="Ttulo2Car"/>
    <w:uiPriority w:val="99"/>
    <w:qFormat/>
    <w:rsid w:val="00A92F15"/>
    <w:pPr>
      <w:keepNext/>
      <w:keepLines/>
      <w:spacing w:before="0" w:after="0"/>
      <w:jc w:val="left"/>
      <w:outlineLvl w:val="1"/>
    </w:pPr>
    <w:rPr>
      <w:rFonts w:eastAsia="Times New Roman"/>
      <w:b/>
      <w:bCs/>
      <w:color w:val="1F497D" w:themeColor="text2"/>
    </w:rPr>
  </w:style>
  <w:style w:type="paragraph" w:styleId="Ttulo3">
    <w:name w:val="heading 3"/>
    <w:basedOn w:val="Normal"/>
    <w:next w:val="Normal"/>
    <w:link w:val="Ttulo3Car"/>
    <w:uiPriority w:val="99"/>
    <w:qFormat/>
    <w:rsid w:val="00A92F15"/>
    <w:pPr>
      <w:keepNext/>
      <w:keepLines/>
      <w:spacing w:before="200" w:after="0"/>
      <w:outlineLvl w:val="2"/>
    </w:pPr>
    <w:rPr>
      <w:rFonts w:eastAsia="Times New Roman"/>
      <w:b/>
      <w:bCs/>
      <w:color w:val="3D7FCF"/>
    </w:rPr>
  </w:style>
  <w:style w:type="paragraph" w:styleId="Ttulo4">
    <w:name w:val="heading 4"/>
    <w:basedOn w:val="Normal"/>
    <w:next w:val="Normal"/>
    <w:link w:val="Ttulo4Car"/>
    <w:uiPriority w:val="99"/>
    <w:qFormat/>
    <w:rsid w:val="00A92F15"/>
    <w:pPr>
      <w:keepNext/>
      <w:keepLines/>
      <w:spacing w:before="200" w:after="0"/>
      <w:outlineLvl w:val="3"/>
    </w:pPr>
    <w:rPr>
      <w:rFonts w:eastAsia="Times New Roman"/>
      <w:b/>
      <w:bCs/>
      <w:i/>
      <w:iCs/>
      <w:color w:val="285EA0"/>
    </w:rPr>
  </w:style>
  <w:style w:type="paragraph" w:styleId="Ttulo5">
    <w:name w:val="heading 5"/>
    <w:basedOn w:val="Normal"/>
    <w:next w:val="Normal"/>
    <w:link w:val="Ttulo5Car"/>
    <w:uiPriority w:val="99"/>
    <w:qFormat/>
    <w:rsid w:val="00A92F15"/>
    <w:pPr>
      <w:keepNext/>
      <w:keepLines/>
      <w:spacing w:before="200" w:after="0"/>
      <w:outlineLvl w:val="4"/>
    </w:pPr>
    <w:rPr>
      <w:rFonts w:eastAsia="Times New Roman"/>
      <w:color w:val="1F497D" w:themeColor="text2"/>
    </w:rPr>
  </w:style>
  <w:style w:type="paragraph" w:styleId="Ttulo6">
    <w:name w:val="heading 6"/>
    <w:basedOn w:val="Normal"/>
    <w:next w:val="Normal"/>
    <w:link w:val="Ttulo6Car"/>
    <w:uiPriority w:val="99"/>
    <w:qFormat/>
    <w:rsid w:val="00EF6C20"/>
    <w:pPr>
      <w:keepNext/>
      <w:keepLines/>
      <w:spacing w:before="200" w:after="0"/>
      <w:outlineLvl w:val="5"/>
    </w:pPr>
    <w:rPr>
      <w:rFonts w:ascii="Cambria" w:eastAsia="Times New Roman" w:hAnsi="Cambria" w:cs="Cambria"/>
      <w:i/>
      <w:iCs/>
      <w:color w:val="243F60"/>
    </w:rPr>
  </w:style>
  <w:style w:type="paragraph" w:styleId="Ttulo7">
    <w:name w:val="heading 7"/>
    <w:basedOn w:val="Normal"/>
    <w:next w:val="Normal"/>
    <w:link w:val="Ttulo7Car"/>
    <w:uiPriority w:val="99"/>
    <w:qFormat/>
    <w:rsid w:val="00EF6C20"/>
    <w:pPr>
      <w:keepNext/>
      <w:keepLines/>
      <w:spacing w:before="200" w:after="0"/>
      <w:outlineLvl w:val="6"/>
    </w:pPr>
    <w:rPr>
      <w:rFonts w:ascii="Cambria" w:eastAsia="Times New Roman" w:hAnsi="Cambria" w:cs="Cambria"/>
      <w:i/>
      <w:iCs/>
      <w:color w:val="404040"/>
    </w:rPr>
  </w:style>
  <w:style w:type="paragraph" w:styleId="Ttulo8">
    <w:name w:val="heading 8"/>
    <w:basedOn w:val="Normal"/>
    <w:next w:val="Normal"/>
    <w:link w:val="Ttulo8Car"/>
    <w:uiPriority w:val="99"/>
    <w:qFormat/>
    <w:rsid w:val="00EF6C20"/>
    <w:pPr>
      <w:keepNext/>
      <w:keepLines/>
      <w:spacing w:before="200" w:after="0"/>
      <w:outlineLvl w:val="7"/>
    </w:pPr>
    <w:rPr>
      <w:rFonts w:ascii="Cambria" w:eastAsia="Times New Roman" w:hAnsi="Cambria" w:cs="Cambria"/>
      <w:color w:val="404040"/>
      <w:sz w:val="20"/>
      <w:szCs w:val="20"/>
    </w:rPr>
  </w:style>
  <w:style w:type="paragraph" w:styleId="Ttulo9">
    <w:name w:val="heading 9"/>
    <w:basedOn w:val="Normal"/>
    <w:next w:val="Normal"/>
    <w:link w:val="Ttulo9Car"/>
    <w:uiPriority w:val="99"/>
    <w:qFormat/>
    <w:rsid w:val="00EF6C20"/>
    <w:pPr>
      <w:keepNext/>
      <w:keepLines/>
      <w:spacing w:before="200" w:after="0"/>
      <w:outlineLvl w:val="8"/>
    </w:pPr>
    <w:rPr>
      <w:rFonts w:ascii="Cambria" w:eastAsia="Times New Roman" w:hAnsi="Cambria" w:cs="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A92F15"/>
    <w:rPr>
      <w:rFonts w:eastAsia="Times New Roman" w:cs="Calibri"/>
      <w:b/>
      <w:bCs/>
      <w:color w:val="1F497D" w:themeColor="text2"/>
      <w:kern w:val="32"/>
      <w:sz w:val="32"/>
      <w:szCs w:val="32"/>
      <w:lang w:eastAsia="es-ES"/>
    </w:rPr>
  </w:style>
  <w:style w:type="character" w:customStyle="1" w:styleId="Ttulo2Car">
    <w:name w:val="Título 2 Car"/>
    <w:basedOn w:val="Fuentedeprrafopredeter"/>
    <w:link w:val="Ttulo2"/>
    <w:uiPriority w:val="99"/>
    <w:locked/>
    <w:rsid w:val="00A92F15"/>
    <w:rPr>
      <w:rFonts w:eastAsia="Times New Roman" w:cs="Calibri"/>
      <w:b/>
      <w:bCs/>
      <w:color w:val="1F497D" w:themeColor="text2"/>
      <w:sz w:val="22"/>
      <w:szCs w:val="24"/>
      <w:lang w:eastAsia="es-ES"/>
    </w:rPr>
  </w:style>
  <w:style w:type="character" w:customStyle="1" w:styleId="Ttulo3Car">
    <w:name w:val="Título 3 Car"/>
    <w:basedOn w:val="Fuentedeprrafopredeter"/>
    <w:link w:val="Ttulo3"/>
    <w:uiPriority w:val="99"/>
    <w:locked/>
    <w:rsid w:val="00A92F15"/>
    <w:rPr>
      <w:rFonts w:eastAsia="Times New Roman" w:cs="Calibri"/>
      <w:b/>
      <w:bCs/>
      <w:color w:val="3D7FCF"/>
      <w:sz w:val="22"/>
      <w:szCs w:val="24"/>
      <w:lang w:eastAsia="es-ES"/>
    </w:rPr>
  </w:style>
  <w:style w:type="character" w:customStyle="1" w:styleId="Ttulo4Car">
    <w:name w:val="Título 4 Car"/>
    <w:basedOn w:val="Fuentedeprrafopredeter"/>
    <w:link w:val="Ttulo4"/>
    <w:uiPriority w:val="99"/>
    <w:locked/>
    <w:rsid w:val="00A92F15"/>
    <w:rPr>
      <w:rFonts w:eastAsia="Times New Roman" w:cs="Calibri"/>
      <w:b/>
      <w:bCs/>
      <w:i/>
      <w:iCs/>
      <w:color w:val="285EA0"/>
      <w:sz w:val="22"/>
      <w:szCs w:val="24"/>
      <w:lang w:eastAsia="es-ES"/>
    </w:rPr>
  </w:style>
  <w:style w:type="character" w:customStyle="1" w:styleId="Ttulo5Car">
    <w:name w:val="Título 5 Car"/>
    <w:basedOn w:val="Fuentedeprrafopredeter"/>
    <w:link w:val="Ttulo5"/>
    <w:uiPriority w:val="99"/>
    <w:locked/>
    <w:rsid w:val="00A92F15"/>
    <w:rPr>
      <w:rFonts w:eastAsia="Times New Roman" w:cs="Calibri"/>
      <w:color w:val="1F497D" w:themeColor="text2"/>
      <w:sz w:val="22"/>
      <w:szCs w:val="24"/>
      <w:lang w:eastAsia="es-ES"/>
    </w:rPr>
  </w:style>
  <w:style w:type="character" w:customStyle="1" w:styleId="Ttulo6Car">
    <w:name w:val="Título 6 Car"/>
    <w:basedOn w:val="Fuentedeprrafopredeter"/>
    <w:link w:val="Ttulo6"/>
    <w:uiPriority w:val="99"/>
    <w:semiHidden/>
    <w:locked/>
    <w:rsid w:val="00EF6C20"/>
    <w:rPr>
      <w:rFonts w:ascii="Cambria" w:hAnsi="Cambria" w:cs="Cambria"/>
      <w:i/>
      <w:iCs/>
      <w:color w:val="243F60"/>
      <w:sz w:val="24"/>
      <w:szCs w:val="24"/>
      <w:lang w:val="es-ES" w:eastAsia="es-ES"/>
    </w:rPr>
  </w:style>
  <w:style w:type="character" w:customStyle="1" w:styleId="Ttulo7Car">
    <w:name w:val="Título 7 Car"/>
    <w:basedOn w:val="Fuentedeprrafopredeter"/>
    <w:link w:val="Ttulo7"/>
    <w:uiPriority w:val="99"/>
    <w:semiHidden/>
    <w:locked/>
    <w:rsid w:val="00EF6C20"/>
    <w:rPr>
      <w:rFonts w:ascii="Cambria" w:hAnsi="Cambria" w:cs="Cambria"/>
      <w:i/>
      <w:iCs/>
      <w:color w:val="404040"/>
      <w:sz w:val="24"/>
      <w:szCs w:val="24"/>
      <w:lang w:val="es-ES" w:eastAsia="es-ES"/>
    </w:rPr>
  </w:style>
  <w:style w:type="character" w:customStyle="1" w:styleId="Ttulo8Car">
    <w:name w:val="Título 8 Car"/>
    <w:basedOn w:val="Fuentedeprrafopredeter"/>
    <w:link w:val="Ttulo8"/>
    <w:uiPriority w:val="99"/>
    <w:semiHidden/>
    <w:locked/>
    <w:rsid w:val="00EF6C20"/>
    <w:rPr>
      <w:rFonts w:ascii="Cambria" w:hAnsi="Cambria" w:cs="Cambria"/>
      <w:color w:val="404040"/>
      <w:sz w:val="20"/>
      <w:szCs w:val="20"/>
      <w:lang w:val="es-ES" w:eastAsia="es-ES"/>
    </w:rPr>
  </w:style>
  <w:style w:type="character" w:customStyle="1" w:styleId="Ttulo9Car">
    <w:name w:val="Título 9 Car"/>
    <w:basedOn w:val="Fuentedeprrafopredeter"/>
    <w:link w:val="Ttulo9"/>
    <w:uiPriority w:val="99"/>
    <w:semiHidden/>
    <w:locked/>
    <w:rsid w:val="00EF6C20"/>
    <w:rPr>
      <w:rFonts w:ascii="Cambria" w:hAnsi="Cambria" w:cs="Cambria"/>
      <w:i/>
      <w:iCs/>
      <w:color w:val="404040"/>
      <w:sz w:val="20"/>
      <w:szCs w:val="20"/>
      <w:lang w:val="es-ES" w:eastAsia="es-ES"/>
    </w:rPr>
  </w:style>
  <w:style w:type="paragraph" w:styleId="Sinespaciado">
    <w:name w:val="No Spacing"/>
    <w:link w:val="SinespaciadoCar"/>
    <w:uiPriority w:val="1"/>
    <w:qFormat/>
    <w:rsid w:val="00EF6C20"/>
    <w:pPr>
      <w:jc w:val="both"/>
    </w:pPr>
    <w:rPr>
      <w:rFonts w:cs="Calibri"/>
      <w:sz w:val="24"/>
      <w:szCs w:val="24"/>
      <w:lang w:val="es-ES" w:eastAsia="es-ES"/>
    </w:rPr>
  </w:style>
  <w:style w:type="character" w:customStyle="1" w:styleId="SinespaciadoCar">
    <w:name w:val="Sin espaciado Car"/>
    <w:basedOn w:val="Fuentedeprrafopredeter"/>
    <w:link w:val="Sinespaciado"/>
    <w:uiPriority w:val="1"/>
    <w:locked/>
    <w:rsid w:val="00A47480"/>
    <w:rPr>
      <w:rFonts w:cs="Calibri"/>
      <w:sz w:val="24"/>
      <w:szCs w:val="24"/>
      <w:lang w:val="es-ES" w:eastAsia="es-ES" w:bidi="ar-SA"/>
    </w:rPr>
  </w:style>
  <w:style w:type="paragraph" w:styleId="Textodeglobo">
    <w:name w:val="Balloon Text"/>
    <w:basedOn w:val="Normal"/>
    <w:link w:val="TextodegloboCar"/>
    <w:uiPriority w:val="99"/>
    <w:semiHidden/>
    <w:rsid w:val="00A47480"/>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A47480"/>
    <w:rPr>
      <w:rFonts w:ascii="Tahoma" w:hAnsi="Tahoma" w:cs="Tahoma"/>
      <w:sz w:val="16"/>
      <w:szCs w:val="16"/>
    </w:rPr>
  </w:style>
  <w:style w:type="paragraph" w:styleId="Encabezado">
    <w:name w:val="header"/>
    <w:basedOn w:val="Normal"/>
    <w:link w:val="EncabezadoCar"/>
    <w:uiPriority w:val="99"/>
    <w:rsid w:val="00340B25"/>
    <w:pPr>
      <w:tabs>
        <w:tab w:val="center" w:pos="4252"/>
        <w:tab w:val="right" w:pos="8504"/>
      </w:tabs>
      <w:spacing w:after="0"/>
    </w:pPr>
  </w:style>
  <w:style w:type="character" w:customStyle="1" w:styleId="EncabezadoCar">
    <w:name w:val="Encabezado Car"/>
    <w:basedOn w:val="Fuentedeprrafopredeter"/>
    <w:link w:val="Encabezado"/>
    <w:uiPriority w:val="99"/>
    <w:locked/>
    <w:rsid w:val="00340B25"/>
  </w:style>
  <w:style w:type="paragraph" w:styleId="Piedepgina">
    <w:name w:val="footer"/>
    <w:basedOn w:val="Normal"/>
    <w:link w:val="PiedepginaCar"/>
    <w:uiPriority w:val="99"/>
    <w:rsid w:val="00340B25"/>
    <w:pPr>
      <w:tabs>
        <w:tab w:val="center" w:pos="4252"/>
        <w:tab w:val="right" w:pos="8504"/>
      </w:tabs>
      <w:spacing w:after="0"/>
    </w:pPr>
  </w:style>
  <w:style w:type="character" w:customStyle="1" w:styleId="PiedepginaCar">
    <w:name w:val="Pie de página Car"/>
    <w:basedOn w:val="Fuentedeprrafopredeter"/>
    <w:link w:val="Piedepgina"/>
    <w:uiPriority w:val="99"/>
    <w:locked/>
    <w:rsid w:val="00340B25"/>
  </w:style>
  <w:style w:type="paragraph" w:styleId="Epgrafe">
    <w:name w:val="caption"/>
    <w:basedOn w:val="Normal"/>
    <w:next w:val="Normal"/>
    <w:uiPriority w:val="99"/>
    <w:qFormat/>
    <w:rsid w:val="00D35942"/>
    <w:pPr>
      <w:jc w:val="right"/>
    </w:pPr>
    <w:rPr>
      <w:b/>
      <w:bCs/>
      <w:color w:val="BFBFBF"/>
      <w:sz w:val="18"/>
      <w:szCs w:val="20"/>
    </w:rPr>
  </w:style>
  <w:style w:type="paragraph" w:styleId="Ttulo">
    <w:name w:val="Title"/>
    <w:basedOn w:val="Normal"/>
    <w:next w:val="Normal"/>
    <w:link w:val="TtuloCar"/>
    <w:uiPriority w:val="99"/>
    <w:qFormat/>
    <w:rsid w:val="00EF6C20"/>
    <w:pPr>
      <w:pBdr>
        <w:bottom w:val="single" w:sz="8" w:space="4" w:color="4F81BD"/>
      </w:pBdr>
      <w:spacing w:before="0" w:after="300"/>
    </w:pPr>
    <w:rPr>
      <w:rFonts w:ascii="Cambria" w:eastAsia="Times New Roman" w:hAnsi="Cambria" w:cs="Cambria"/>
      <w:color w:val="17365D"/>
      <w:spacing w:val="5"/>
      <w:kern w:val="28"/>
      <w:sz w:val="52"/>
      <w:szCs w:val="52"/>
    </w:rPr>
  </w:style>
  <w:style w:type="character" w:customStyle="1" w:styleId="TtuloCar">
    <w:name w:val="Título Car"/>
    <w:basedOn w:val="Fuentedeprrafopredeter"/>
    <w:link w:val="Ttulo"/>
    <w:uiPriority w:val="99"/>
    <w:locked/>
    <w:rsid w:val="00EF6C20"/>
    <w:rPr>
      <w:rFonts w:ascii="Cambria" w:hAnsi="Cambria" w:cs="Cambria"/>
      <w:color w:val="17365D"/>
      <w:spacing w:val="5"/>
      <w:kern w:val="28"/>
      <w:sz w:val="52"/>
      <w:szCs w:val="52"/>
      <w:lang w:val="es-ES" w:eastAsia="es-ES"/>
    </w:rPr>
  </w:style>
  <w:style w:type="paragraph" w:styleId="Subttulo">
    <w:name w:val="Subtitle"/>
    <w:basedOn w:val="Normal"/>
    <w:next w:val="Normal"/>
    <w:link w:val="SubttuloCar"/>
    <w:uiPriority w:val="99"/>
    <w:qFormat/>
    <w:rsid w:val="00EF6C20"/>
    <w:pPr>
      <w:numPr>
        <w:ilvl w:val="1"/>
      </w:numPr>
    </w:pPr>
    <w:rPr>
      <w:rFonts w:ascii="Cambria" w:eastAsia="Times New Roman" w:hAnsi="Cambria" w:cs="Cambria"/>
      <w:i/>
      <w:iCs/>
      <w:color w:val="4F81BD"/>
      <w:spacing w:val="15"/>
    </w:rPr>
  </w:style>
  <w:style w:type="character" w:customStyle="1" w:styleId="SubttuloCar">
    <w:name w:val="Subtítulo Car"/>
    <w:basedOn w:val="Fuentedeprrafopredeter"/>
    <w:link w:val="Subttulo"/>
    <w:uiPriority w:val="99"/>
    <w:locked/>
    <w:rsid w:val="00EF6C20"/>
    <w:rPr>
      <w:rFonts w:ascii="Cambria" w:hAnsi="Cambria" w:cs="Cambria"/>
      <w:i/>
      <w:iCs/>
      <w:color w:val="4F81BD"/>
      <w:spacing w:val="15"/>
      <w:sz w:val="24"/>
      <w:szCs w:val="24"/>
      <w:lang w:val="es-ES" w:eastAsia="es-ES"/>
    </w:rPr>
  </w:style>
  <w:style w:type="character" w:styleId="Textoennegrita">
    <w:name w:val="Strong"/>
    <w:basedOn w:val="Fuentedeprrafopredeter"/>
    <w:uiPriority w:val="99"/>
    <w:qFormat/>
    <w:rsid w:val="00EF6C20"/>
    <w:rPr>
      <w:b/>
      <w:bCs/>
    </w:rPr>
  </w:style>
  <w:style w:type="character" w:styleId="nfasis">
    <w:name w:val="Emphasis"/>
    <w:basedOn w:val="Fuentedeprrafopredeter"/>
    <w:uiPriority w:val="99"/>
    <w:qFormat/>
    <w:rsid w:val="00EF6C20"/>
    <w:rPr>
      <w:i/>
      <w:iCs/>
    </w:rPr>
  </w:style>
  <w:style w:type="paragraph" w:styleId="Prrafodelista">
    <w:name w:val="List Paragraph"/>
    <w:basedOn w:val="Normal"/>
    <w:uiPriority w:val="99"/>
    <w:qFormat/>
    <w:rsid w:val="00EF6C20"/>
    <w:pPr>
      <w:ind w:left="720"/>
    </w:pPr>
  </w:style>
  <w:style w:type="paragraph" w:styleId="Cita">
    <w:name w:val="Quote"/>
    <w:basedOn w:val="Normal"/>
    <w:next w:val="Normal"/>
    <w:link w:val="CitaCar"/>
    <w:uiPriority w:val="99"/>
    <w:qFormat/>
    <w:rsid w:val="00EF6C20"/>
    <w:rPr>
      <w:i/>
      <w:iCs/>
      <w:color w:val="000000"/>
    </w:rPr>
  </w:style>
  <w:style w:type="character" w:customStyle="1" w:styleId="CitaCar">
    <w:name w:val="Cita Car"/>
    <w:basedOn w:val="Fuentedeprrafopredeter"/>
    <w:link w:val="Cita"/>
    <w:uiPriority w:val="99"/>
    <w:locked/>
    <w:rsid w:val="00EF6C20"/>
    <w:rPr>
      <w:rFonts w:ascii="Calibri" w:hAnsi="Calibri" w:cs="Calibri"/>
      <w:i/>
      <w:iCs/>
      <w:color w:val="000000"/>
      <w:sz w:val="24"/>
      <w:szCs w:val="24"/>
      <w:lang w:val="es-ES" w:eastAsia="es-ES"/>
    </w:rPr>
  </w:style>
  <w:style w:type="paragraph" w:styleId="Citadestacada">
    <w:name w:val="Intense Quote"/>
    <w:basedOn w:val="Normal"/>
    <w:next w:val="Normal"/>
    <w:link w:val="CitadestacadaCar"/>
    <w:uiPriority w:val="99"/>
    <w:qFormat/>
    <w:rsid w:val="00EF6C20"/>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99"/>
    <w:locked/>
    <w:rsid w:val="00EF6C20"/>
    <w:rPr>
      <w:rFonts w:ascii="Calibri" w:hAnsi="Calibri" w:cs="Calibri"/>
      <w:b/>
      <w:bCs/>
      <w:i/>
      <w:iCs/>
      <w:color w:val="4F81BD"/>
      <w:sz w:val="24"/>
      <w:szCs w:val="24"/>
      <w:lang w:val="es-ES" w:eastAsia="es-ES"/>
    </w:rPr>
  </w:style>
  <w:style w:type="character" w:styleId="nfasissutil">
    <w:name w:val="Subtle Emphasis"/>
    <w:basedOn w:val="Fuentedeprrafopredeter"/>
    <w:uiPriority w:val="99"/>
    <w:qFormat/>
    <w:rsid w:val="00EF6C20"/>
    <w:rPr>
      <w:i/>
      <w:iCs/>
      <w:color w:val="808080"/>
    </w:rPr>
  </w:style>
  <w:style w:type="character" w:styleId="nfasisintenso">
    <w:name w:val="Intense Emphasis"/>
    <w:basedOn w:val="Fuentedeprrafopredeter"/>
    <w:uiPriority w:val="99"/>
    <w:qFormat/>
    <w:rsid w:val="00EF6C20"/>
    <w:rPr>
      <w:b/>
      <w:bCs/>
      <w:i/>
      <w:iCs/>
      <w:color w:val="4F81BD"/>
    </w:rPr>
  </w:style>
  <w:style w:type="character" w:styleId="Referenciasutil">
    <w:name w:val="Subtle Reference"/>
    <w:basedOn w:val="Fuentedeprrafopredeter"/>
    <w:uiPriority w:val="99"/>
    <w:qFormat/>
    <w:rsid w:val="00EF6C20"/>
    <w:rPr>
      <w:smallCaps/>
      <w:color w:val="C0504D"/>
      <w:u w:val="single"/>
    </w:rPr>
  </w:style>
  <w:style w:type="character" w:styleId="Referenciaintensa">
    <w:name w:val="Intense Reference"/>
    <w:basedOn w:val="Fuentedeprrafopredeter"/>
    <w:uiPriority w:val="99"/>
    <w:qFormat/>
    <w:rsid w:val="00EF6C20"/>
    <w:rPr>
      <w:b/>
      <w:bCs/>
      <w:smallCaps/>
      <w:color w:val="C0504D"/>
      <w:spacing w:val="5"/>
      <w:u w:val="single"/>
    </w:rPr>
  </w:style>
  <w:style w:type="character" w:styleId="Ttulodellibro">
    <w:name w:val="Book Title"/>
    <w:basedOn w:val="Fuentedeprrafopredeter"/>
    <w:uiPriority w:val="99"/>
    <w:qFormat/>
    <w:rsid w:val="00EF6C20"/>
    <w:rPr>
      <w:b/>
      <w:bCs/>
      <w:smallCaps/>
      <w:spacing w:val="5"/>
    </w:rPr>
  </w:style>
  <w:style w:type="paragraph" w:styleId="TtulodeTDC">
    <w:name w:val="TOC Heading"/>
    <w:basedOn w:val="Ttulo1"/>
    <w:next w:val="Normal"/>
    <w:uiPriority w:val="39"/>
    <w:qFormat/>
    <w:rsid w:val="00EF6C20"/>
    <w:pPr>
      <w:keepLines/>
      <w:spacing w:after="0" w:line="276" w:lineRule="auto"/>
      <w:jc w:val="left"/>
      <w:outlineLvl w:val="9"/>
    </w:pPr>
    <w:rPr>
      <w:rFonts w:ascii="Cambria" w:hAnsi="Cambria" w:cs="Cambria"/>
      <w:b w:val="0"/>
      <w:bCs w:val="0"/>
      <w:color w:val="365F91"/>
      <w:kern w:val="0"/>
      <w:sz w:val="28"/>
      <w:szCs w:val="28"/>
      <w:lang w:eastAsia="en-US"/>
    </w:rPr>
  </w:style>
  <w:style w:type="paragraph" w:styleId="TDC1">
    <w:name w:val="toc 1"/>
    <w:basedOn w:val="Normal"/>
    <w:next w:val="Normal"/>
    <w:autoRedefine/>
    <w:uiPriority w:val="39"/>
    <w:rsid w:val="00EF6C20"/>
    <w:rPr>
      <w:rFonts w:eastAsia="Times New Roman"/>
      <w:sz w:val="20"/>
      <w:szCs w:val="20"/>
    </w:rPr>
  </w:style>
  <w:style w:type="paragraph" w:styleId="TDC2">
    <w:name w:val="toc 2"/>
    <w:basedOn w:val="Normal"/>
    <w:next w:val="Normal"/>
    <w:autoRedefine/>
    <w:uiPriority w:val="39"/>
    <w:rsid w:val="002D334B"/>
    <w:pPr>
      <w:spacing w:after="100"/>
      <w:ind w:left="240"/>
    </w:pPr>
    <w:rPr>
      <w:sz w:val="20"/>
      <w:szCs w:val="20"/>
    </w:rPr>
  </w:style>
  <w:style w:type="paragraph" w:styleId="TDC3">
    <w:name w:val="toc 3"/>
    <w:basedOn w:val="Normal"/>
    <w:next w:val="Normal"/>
    <w:autoRedefine/>
    <w:uiPriority w:val="39"/>
    <w:rsid w:val="002D334B"/>
    <w:pPr>
      <w:spacing w:after="100"/>
      <w:ind w:left="480"/>
    </w:pPr>
    <w:rPr>
      <w:sz w:val="20"/>
      <w:szCs w:val="20"/>
    </w:rPr>
  </w:style>
  <w:style w:type="character" w:styleId="Hipervnculo">
    <w:name w:val="Hyperlink"/>
    <w:basedOn w:val="Fuentedeprrafopredeter"/>
    <w:uiPriority w:val="99"/>
    <w:rsid w:val="00EF6C20"/>
    <w:rPr>
      <w:color w:val="0000FF"/>
      <w:u w:val="single"/>
    </w:rPr>
  </w:style>
  <w:style w:type="paragraph" w:styleId="Textoindependiente">
    <w:name w:val="Body Text"/>
    <w:basedOn w:val="Normal"/>
    <w:next w:val="Normal"/>
    <w:link w:val="TextoindependienteCar"/>
    <w:uiPriority w:val="99"/>
    <w:rsid w:val="002A66ED"/>
    <w:pPr>
      <w:spacing w:before="0" w:after="0"/>
      <w:jc w:val="left"/>
    </w:pPr>
    <w:rPr>
      <w:rFonts w:eastAsia="Times New Roman"/>
      <w:lang w:val="es-ES"/>
    </w:rPr>
  </w:style>
  <w:style w:type="character" w:customStyle="1" w:styleId="TextoindependienteCar">
    <w:name w:val="Texto independiente Car"/>
    <w:basedOn w:val="Fuentedeprrafopredeter"/>
    <w:link w:val="Textoindependiente"/>
    <w:uiPriority w:val="99"/>
    <w:locked/>
    <w:rsid w:val="002A66ED"/>
    <w:rPr>
      <w:rFonts w:ascii="Calibri" w:hAnsi="Calibri" w:cs="Calibri"/>
      <w:sz w:val="24"/>
      <w:szCs w:val="24"/>
      <w:lang w:val="es-ES" w:eastAsia="es-ES"/>
    </w:rPr>
  </w:style>
  <w:style w:type="paragraph" w:styleId="TDC4">
    <w:name w:val="toc 4"/>
    <w:basedOn w:val="Normal"/>
    <w:next w:val="Normal"/>
    <w:autoRedefine/>
    <w:uiPriority w:val="39"/>
    <w:rsid w:val="002D334B"/>
    <w:pPr>
      <w:spacing w:after="100"/>
      <w:ind w:left="720"/>
    </w:pPr>
    <w:rPr>
      <w:sz w:val="20"/>
      <w:szCs w:val="20"/>
    </w:rPr>
  </w:style>
  <w:style w:type="paragraph" w:styleId="TDC5">
    <w:name w:val="toc 5"/>
    <w:basedOn w:val="Normal"/>
    <w:next w:val="Normal"/>
    <w:autoRedefine/>
    <w:uiPriority w:val="39"/>
    <w:rsid w:val="002D334B"/>
    <w:pPr>
      <w:spacing w:after="100"/>
      <w:ind w:left="960"/>
    </w:pPr>
    <w:rPr>
      <w:sz w:val="20"/>
      <w:szCs w:val="20"/>
    </w:rPr>
  </w:style>
  <w:style w:type="paragraph" w:styleId="TDC6">
    <w:name w:val="toc 6"/>
    <w:basedOn w:val="Normal"/>
    <w:next w:val="Normal"/>
    <w:autoRedefine/>
    <w:uiPriority w:val="39"/>
    <w:rsid w:val="002D334B"/>
    <w:pPr>
      <w:spacing w:after="100"/>
      <w:ind w:left="1200"/>
    </w:pPr>
    <w:rPr>
      <w:sz w:val="20"/>
      <w:szCs w:val="20"/>
    </w:rPr>
  </w:style>
  <w:style w:type="paragraph" w:styleId="TDC7">
    <w:name w:val="toc 7"/>
    <w:basedOn w:val="Normal"/>
    <w:next w:val="Normal"/>
    <w:autoRedefine/>
    <w:uiPriority w:val="39"/>
    <w:rsid w:val="002D334B"/>
    <w:pPr>
      <w:spacing w:after="100"/>
      <w:ind w:left="1440"/>
    </w:pPr>
    <w:rPr>
      <w:sz w:val="20"/>
      <w:szCs w:val="20"/>
    </w:rPr>
  </w:style>
  <w:style w:type="paragraph" w:styleId="TDC8">
    <w:name w:val="toc 8"/>
    <w:basedOn w:val="Normal"/>
    <w:next w:val="Normal"/>
    <w:autoRedefine/>
    <w:uiPriority w:val="39"/>
    <w:rsid w:val="002D334B"/>
    <w:pPr>
      <w:spacing w:after="100"/>
      <w:ind w:left="1680"/>
    </w:pPr>
    <w:rPr>
      <w:sz w:val="20"/>
      <w:szCs w:val="20"/>
    </w:rPr>
  </w:style>
  <w:style w:type="paragraph" w:styleId="TDC9">
    <w:name w:val="toc 9"/>
    <w:basedOn w:val="Normal"/>
    <w:next w:val="Normal"/>
    <w:autoRedefine/>
    <w:uiPriority w:val="39"/>
    <w:rsid w:val="002D334B"/>
    <w:pPr>
      <w:spacing w:after="100"/>
      <w:ind w:left="1920"/>
    </w:pPr>
    <w:rPr>
      <w:sz w:val="20"/>
      <w:szCs w:val="20"/>
    </w:rPr>
  </w:style>
  <w:style w:type="character" w:styleId="Hipervnculovisitado">
    <w:name w:val="FollowedHyperlink"/>
    <w:basedOn w:val="Fuentedeprrafopredeter"/>
    <w:uiPriority w:val="99"/>
    <w:semiHidden/>
    <w:unhideWhenUsed/>
    <w:locked/>
    <w:rsid w:val="009D28DB"/>
    <w:rPr>
      <w:color w:val="800080"/>
      <w:u w:val="single"/>
    </w:rPr>
  </w:style>
  <w:style w:type="character" w:styleId="Refdecomentario">
    <w:name w:val="annotation reference"/>
    <w:basedOn w:val="Fuentedeprrafopredeter"/>
    <w:uiPriority w:val="99"/>
    <w:semiHidden/>
    <w:unhideWhenUsed/>
    <w:locked/>
    <w:rsid w:val="00332ECB"/>
    <w:rPr>
      <w:sz w:val="16"/>
      <w:szCs w:val="16"/>
    </w:rPr>
  </w:style>
  <w:style w:type="paragraph" w:styleId="Textocomentario">
    <w:name w:val="annotation text"/>
    <w:basedOn w:val="Normal"/>
    <w:link w:val="TextocomentarioCar"/>
    <w:uiPriority w:val="99"/>
    <w:semiHidden/>
    <w:unhideWhenUsed/>
    <w:locked/>
    <w:rsid w:val="00332ECB"/>
    <w:rPr>
      <w:sz w:val="20"/>
      <w:szCs w:val="20"/>
    </w:rPr>
  </w:style>
  <w:style w:type="character" w:customStyle="1" w:styleId="TextocomentarioCar">
    <w:name w:val="Texto comentario Car"/>
    <w:basedOn w:val="Fuentedeprrafopredeter"/>
    <w:link w:val="Textocomentario"/>
    <w:uiPriority w:val="99"/>
    <w:semiHidden/>
    <w:rsid w:val="00332ECB"/>
    <w:rPr>
      <w:rFonts w:cs="Calibri"/>
      <w:lang w:eastAsia="es-ES"/>
    </w:rPr>
  </w:style>
  <w:style w:type="paragraph" w:styleId="Asuntodelcomentario">
    <w:name w:val="annotation subject"/>
    <w:basedOn w:val="Textocomentario"/>
    <w:next w:val="Textocomentario"/>
    <w:link w:val="AsuntodelcomentarioCar"/>
    <w:uiPriority w:val="99"/>
    <w:semiHidden/>
    <w:unhideWhenUsed/>
    <w:locked/>
    <w:rsid w:val="00332ECB"/>
    <w:rPr>
      <w:b/>
      <w:bCs/>
    </w:rPr>
  </w:style>
  <w:style w:type="character" w:customStyle="1" w:styleId="AsuntodelcomentarioCar">
    <w:name w:val="Asunto del comentario Car"/>
    <w:basedOn w:val="TextocomentarioCar"/>
    <w:link w:val="Asuntodelcomentario"/>
    <w:uiPriority w:val="99"/>
    <w:semiHidden/>
    <w:rsid w:val="00332ECB"/>
    <w:rPr>
      <w:rFonts w:cs="Calibri"/>
      <w:b/>
      <w:bCs/>
      <w:lang w:eastAsia="es-ES"/>
    </w:rPr>
  </w:style>
</w:styles>
</file>

<file path=word/webSettings.xml><?xml version="1.0" encoding="utf-8"?>
<w:webSettings xmlns:r="http://schemas.openxmlformats.org/officeDocument/2006/relationships" xmlns:w="http://schemas.openxmlformats.org/wordprocessingml/2006/main">
  <w:divs>
    <w:div w:id="158402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F127D3D1-ACCA-4D28-812B-F8590CAF1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23</Pages>
  <Words>6035</Words>
  <Characters>33194</Characters>
  <Application>Microsoft Office Word</Application>
  <DocSecurity>0</DocSecurity>
  <Lines>276</Lines>
  <Paragraphs>78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ESRE Obligatorio 2012</vt:lpstr>
      <vt:lpstr>Ingeniería de Requerimientos</vt:lpstr>
    </vt:vector>
  </TitlesOfParts>
  <Company/>
  <LinksUpToDate>false</LinksUpToDate>
  <CharactersWithSpaces>39151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ESRE Obligatorio 2012</dc:title>
  <dc:subject>ESRE Obligatorio 2012</dc:subject>
  <dc:creator>Catedra de Ingeniería de Software</dc:creator>
  <cp:lastModifiedBy>Vale</cp:lastModifiedBy>
  <cp:revision>45</cp:revision>
  <cp:lastPrinted>2012-06-02T05:43:00Z</cp:lastPrinted>
  <dcterms:created xsi:type="dcterms:W3CDTF">2012-05-27T09:10:00Z</dcterms:created>
  <dcterms:modified xsi:type="dcterms:W3CDTF">2012-06-16T23:37:00Z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